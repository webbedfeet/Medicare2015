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8D6D2" w14:textId="77777777" w:rsidR="001A1797" w:rsidRDefault="001A1797" w:rsidP="00C55BAD">
      <w:pPr>
        <w:spacing w:line="480" w:lineRule="auto"/>
        <w:rPr>
          <w:rFonts w:ascii="Arial" w:hAnsi="Arial" w:cs="Arial"/>
        </w:rPr>
      </w:pPr>
    </w:p>
    <w:p w14:paraId="21A609E9" w14:textId="77777777" w:rsidR="00C55BAD" w:rsidRDefault="00C55BAD" w:rsidP="00C55BAD">
      <w:pPr>
        <w:spacing w:line="480" w:lineRule="auto"/>
        <w:rPr>
          <w:rFonts w:ascii="Arial" w:hAnsi="Arial" w:cs="Arial"/>
        </w:rPr>
      </w:pPr>
    </w:p>
    <w:p w14:paraId="79D6FE64" w14:textId="77777777" w:rsidR="001F748C" w:rsidRDefault="001F748C" w:rsidP="00C55BAD">
      <w:pPr>
        <w:spacing w:line="480" w:lineRule="auto"/>
        <w:jc w:val="center"/>
        <w:rPr>
          <w:rFonts w:ascii="Arial" w:hAnsi="Arial" w:cs="Arial"/>
        </w:rPr>
      </w:pPr>
      <w:r>
        <w:rPr>
          <w:rFonts w:ascii="Arial" w:hAnsi="Arial" w:cs="Arial"/>
        </w:rPr>
        <w:t>REGIONAL DIFFERENCES IN RATES OF TOTAL KNEE ARTHROPLAST</w:t>
      </w:r>
      <w:r w:rsidR="00E43F55">
        <w:rPr>
          <w:rFonts w:ascii="Arial" w:hAnsi="Arial" w:cs="Arial"/>
        </w:rPr>
        <w:t>Y</w:t>
      </w:r>
      <w:r>
        <w:rPr>
          <w:rFonts w:ascii="Arial" w:hAnsi="Arial" w:cs="Arial"/>
        </w:rPr>
        <w:t xml:space="preserve"> </w:t>
      </w:r>
    </w:p>
    <w:p w14:paraId="47EA3EDC" w14:textId="77777777" w:rsidR="00C55BAD" w:rsidRDefault="001F748C" w:rsidP="00C55BAD">
      <w:pPr>
        <w:spacing w:line="480" w:lineRule="auto"/>
        <w:jc w:val="center"/>
        <w:rPr>
          <w:rFonts w:ascii="Arial" w:hAnsi="Arial" w:cs="Arial"/>
        </w:rPr>
      </w:pPr>
      <w:r>
        <w:rPr>
          <w:rFonts w:ascii="Arial" w:hAnsi="Arial" w:cs="Arial"/>
        </w:rPr>
        <w:t>AMONG U.S. MEDICARE BENEFICIARIES</w:t>
      </w:r>
    </w:p>
    <w:p w14:paraId="007A5392" w14:textId="77777777" w:rsidR="00C55BAD" w:rsidRDefault="00C55BAD" w:rsidP="00C55BAD">
      <w:pPr>
        <w:spacing w:line="480" w:lineRule="auto"/>
        <w:jc w:val="center"/>
        <w:rPr>
          <w:rFonts w:ascii="Arial" w:hAnsi="Arial" w:cs="Arial"/>
        </w:rPr>
      </w:pPr>
    </w:p>
    <w:p w14:paraId="6FE4ACC0" w14:textId="77777777" w:rsidR="00C55BAD" w:rsidRDefault="00C55BAD" w:rsidP="00C55BAD">
      <w:pPr>
        <w:spacing w:line="480" w:lineRule="auto"/>
        <w:jc w:val="center"/>
        <w:rPr>
          <w:rFonts w:ascii="Arial" w:hAnsi="Arial" w:cs="Arial"/>
        </w:rPr>
      </w:pPr>
      <w:r>
        <w:rPr>
          <w:rFonts w:ascii="Arial" w:hAnsi="Arial" w:cs="Arial"/>
        </w:rPr>
        <w:t>Michael M. Ward</w:t>
      </w:r>
      <w:r w:rsidR="00E43F55">
        <w:rPr>
          <w:rFonts w:ascii="Arial" w:hAnsi="Arial" w:cs="Arial"/>
        </w:rPr>
        <w:t xml:space="preserve"> and Abhijit Dasgupta</w:t>
      </w:r>
    </w:p>
    <w:p w14:paraId="32C4421B" w14:textId="77777777" w:rsidR="00C55BAD" w:rsidRDefault="00C55BAD" w:rsidP="00C55BAD">
      <w:pPr>
        <w:spacing w:line="480" w:lineRule="auto"/>
        <w:jc w:val="center"/>
        <w:rPr>
          <w:rFonts w:ascii="Arial" w:hAnsi="Arial" w:cs="Arial"/>
        </w:rPr>
      </w:pPr>
    </w:p>
    <w:p w14:paraId="2E28CAAB" w14:textId="77777777" w:rsidR="00C55BAD" w:rsidRDefault="00C55BAD" w:rsidP="00C55BAD">
      <w:pPr>
        <w:spacing w:line="480" w:lineRule="auto"/>
        <w:rPr>
          <w:rFonts w:ascii="Arial" w:hAnsi="Arial" w:cs="Arial"/>
        </w:rPr>
      </w:pPr>
    </w:p>
    <w:p w14:paraId="6DF3D92F" w14:textId="77777777" w:rsidR="00C55BAD" w:rsidRDefault="00C55BAD" w:rsidP="00C55BAD">
      <w:pPr>
        <w:spacing w:line="480" w:lineRule="auto"/>
        <w:rPr>
          <w:rFonts w:ascii="Arial" w:hAnsi="Arial" w:cs="Arial"/>
        </w:rPr>
      </w:pPr>
    </w:p>
    <w:p w14:paraId="3EDFE2D3" w14:textId="77777777" w:rsidR="00C55BAD" w:rsidRDefault="00C55BAD" w:rsidP="00C55BAD">
      <w:pPr>
        <w:spacing w:line="480" w:lineRule="auto"/>
        <w:rPr>
          <w:rFonts w:ascii="Arial" w:hAnsi="Arial" w:cs="Arial"/>
        </w:rPr>
      </w:pPr>
    </w:p>
    <w:p w14:paraId="2E0D9125" w14:textId="77777777" w:rsidR="00C55BAD" w:rsidRDefault="00C55BAD" w:rsidP="00C55BAD">
      <w:pPr>
        <w:spacing w:line="480" w:lineRule="auto"/>
        <w:rPr>
          <w:rFonts w:ascii="Arial" w:hAnsi="Arial" w:cs="Arial"/>
        </w:rPr>
      </w:pPr>
      <w:r>
        <w:rPr>
          <w:rFonts w:ascii="Arial" w:hAnsi="Arial" w:cs="Arial"/>
        </w:rPr>
        <w:t xml:space="preserve">Michael M. Ward, MD, MPH, </w:t>
      </w:r>
      <w:r w:rsidR="00E43F55">
        <w:rPr>
          <w:rFonts w:ascii="Arial" w:hAnsi="Arial" w:cs="Arial"/>
        </w:rPr>
        <w:t xml:space="preserve">Abhijit Dasgupta, PhD, </w:t>
      </w:r>
      <w:r>
        <w:rPr>
          <w:rFonts w:ascii="Arial" w:hAnsi="Arial" w:cs="Arial"/>
        </w:rPr>
        <w:t>Intramural Research Program, National Institute of Arthritis and Musculoskeletal and Skin Diseases, National Institutes of Health.</w:t>
      </w:r>
    </w:p>
    <w:p w14:paraId="5985FFC6" w14:textId="77777777" w:rsidR="00C55BAD" w:rsidRDefault="00C55BAD" w:rsidP="00C55BAD">
      <w:pPr>
        <w:spacing w:line="480" w:lineRule="auto"/>
        <w:rPr>
          <w:rFonts w:ascii="Arial" w:hAnsi="Arial" w:cs="Arial"/>
        </w:rPr>
      </w:pPr>
      <w:r>
        <w:rPr>
          <w:rFonts w:ascii="Arial" w:hAnsi="Arial" w:cs="Arial"/>
        </w:rPr>
        <w:t xml:space="preserve">Address for correspondence:  Dr. Michael Ward, NIAMS/NIH, Building 10 CRC, Room 4-1339, 10 Center Drive, Bethesda, MD 20892-1468.  Telephone 301-496-7263; electronic mail </w:t>
      </w:r>
      <w:hyperlink r:id="rId6" w:history="1">
        <w:r w:rsidRPr="00476343">
          <w:rPr>
            <w:rStyle w:val="Hyperlink"/>
            <w:rFonts w:ascii="Arial" w:hAnsi="Arial" w:cs="Arial"/>
          </w:rPr>
          <w:t>wardm1@mail.nih.gov</w:t>
        </w:r>
      </w:hyperlink>
      <w:r>
        <w:rPr>
          <w:rFonts w:ascii="Arial" w:hAnsi="Arial" w:cs="Arial"/>
        </w:rPr>
        <w:t>.</w:t>
      </w:r>
    </w:p>
    <w:p w14:paraId="04B225C7" w14:textId="77777777" w:rsidR="00C55BAD" w:rsidRDefault="00C55BAD" w:rsidP="00C55BAD">
      <w:pPr>
        <w:spacing w:line="480" w:lineRule="auto"/>
        <w:rPr>
          <w:rFonts w:ascii="Arial" w:hAnsi="Arial" w:cs="Arial"/>
        </w:rPr>
      </w:pPr>
      <w:r>
        <w:rPr>
          <w:rFonts w:ascii="Arial" w:hAnsi="Arial" w:cs="Arial"/>
        </w:rPr>
        <w:t xml:space="preserve">Running title:  </w:t>
      </w:r>
      <w:r w:rsidR="001F748C">
        <w:rPr>
          <w:rFonts w:ascii="Arial" w:hAnsi="Arial" w:cs="Arial"/>
        </w:rPr>
        <w:t>Regional differences in TKA</w:t>
      </w:r>
    </w:p>
    <w:p w14:paraId="415FE469" w14:textId="77777777" w:rsidR="00C55BAD" w:rsidRDefault="00C55BAD" w:rsidP="00C55BAD">
      <w:pPr>
        <w:spacing w:line="480" w:lineRule="auto"/>
        <w:rPr>
          <w:rFonts w:ascii="Arial" w:hAnsi="Arial" w:cs="Arial"/>
        </w:rPr>
      </w:pPr>
      <w:r>
        <w:rPr>
          <w:rFonts w:ascii="Arial" w:hAnsi="Arial" w:cs="Arial"/>
        </w:rPr>
        <w:t>Word count:</w:t>
      </w:r>
      <w:r w:rsidR="00FF4637">
        <w:rPr>
          <w:rFonts w:ascii="Arial" w:hAnsi="Arial" w:cs="Arial"/>
        </w:rPr>
        <w:t xml:space="preserve"> </w:t>
      </w:r>
    </w:p>
    <w:p w14:paraId="16CA74ED" w14:textId="77777777" w:rsidR="00274322" w:rsidRDefault="00274322" w:rsidP="00C55BAD">
      <w:pPr>
        <w:spacing w:line="480" w:lineRule="auto"/>
        <w:rPr>
          <w:rFonts w:ascii="Arial" w:hAnsi="Arial" w:cs="Arial"/>
        </w:rPr>
      </w:pPr>
      <w:r w:rsidRPr="00274322">
        <w:rPr>
          <w:rFonts w:ascii="Arial" w:hAnsi="Arial" w:cs="Arial"/>
        </w:rPr>
        <w:t>This work was supported by the Intramural Research Program, National Institute of Arthritis and Musculoskeletal and Skin Diseases, National Institutes of Health</w:t>
      </w:r>
      <w:r>
        <w:rPr>
          <w:rFonts w:ascii="Arial" w:hAnsi="Arial" w:cs="Arial"/>
        </w:rPr>
        <w:t xml:space="preserve"> (ZIA-AR-041153).</w:t>
      </w:r>
    </w:p>
    <w:p w14:paraId="6FF46756" w14:textId="77777777" w:rsidR="00274322" w:rsidRDefault="00274322" w:rsidP="00C55BAD">
      <w:pPr>
        <w:spacing w:line="480" w:lineRule="auto"/>
        <w:rPr>
          <w:rFonts w:ascii="Arial" w:hAnsi="Arial" w:cs="Arial"/>
        </w:rPr>
      </w:pPr>
      <w:r>
        <w:rPr>
          <w:rFonts w:ascii="Arial" w:hAnsi="Arial" w:cs="Arial"/>
        </w:rPr>
        <w:t>The author has no commercial or financial conflicts of interest related to this work.</w:t>
      </w:r>
    </w:p>
    <w:p w14:paraId="0E2D33C6" w14:textId="77777777" w:rsidR="00C55BAD" w:rsidRDefault="00C55BAD" w:rsidP="00C55BAD">
      <w:pPr>
        <w:spacing w:line="480" w:lineRule="auto"/>
        <w:rPr>
          <w:rFonts w:ascii="Arial" w:hAnsi="Arial" w:cs="Arial"/>
        </w:rPr>
      </w:pPr>
    </w:p>
    <w:p w14:paraId="7727EB33" w14:textId="77777777" w:rsidR="005C5E4D" w:rsidRDefault="005C5E4D" w:rsidP="00C55BAD">
      <w:pPr>
        <w:spacing w:line="480" w:lineRule="auto"/>
        <w:rPr>
          <w:rFonts w:ascii="Arial" w:hAnsi="Arial" w:cs="Arial"/>
        </w:rPr>
      </w:pPr>
      <w:r>
        <w:rPr>
          <w:rFonts w:ascii="Arial" w:hAnsi="Arial" w:cs="Arial"/>
        </w:rPr>
        <w:lastRenderedPageBreak/>
        <w:t>ABSTRACT</w:t>
      </w:r>
    </w:p>
    <w:p w14:paraId="5176ED2D" w14:textId="77777777" w:rsidR="001F748C" w:rsidRDefault="00FA57EA" w:rsidP="00C55BAD">
      <w:pPr>
        <w:spacing w:line="480" w:lineRule="auto"/>
        <w:rPr>
          <w:rFonts w:ascii="Arial" w:hAnsi="Arial" w:cs="Arial"/>
        </w:rPr>
      </w:pPr>
      <w:r>
        <w:rPr>
          <w:rFonts w:ascii="Arial" w:hAnsi="Arial" w:cs="Arial"/>
        </w:rPr>
        <w:t>Background</w:t>
      </w:r>
      <w:r w:rsidR="005C5E4D">
        <w:rPr>
          <w:rFonts w:ascii="Arial" w:hAnsi="Arial" w:cs="Arial"/>
        </w:rPr>
        <w:t>.</w:t>
      </w:r>
      <w:r>
        <w:rPr>
          <w:rFonts w:ascii="Arial" w:hAnsi="Arial" w:cs="Arial"/>
        </w:rPr>
        <w:t xml:space="preserve">  Rates of total knee arthroplasty (TKA) among Medicare beneficiaries var</w:t>
      </w:r>
      <w:r w:rsidR="00D837A7">
        <w:rPr>
          <w:rFonts w:ascii="Arial" w:hAnsi="Arial" w:cs="Arial"/>
        </w:rPr>
        <w:t>y</w:t>
      </w:r>
      <w:r>
        <w:rPr>
          <w:rFonts w:ascii="Arial" w:hAnsi="Arial" w:cs="Arial"/>
        </w:rPr>
        <w:t xml:space="preserve"> widely across the United States.  </w:t>
      </w:r>
      <w:r w:rsidR="00D837A7">
        <w:rPr>
          <w:rFonts w:ascii="Arial" w:hAnsi="Arial" w:cs="Arial"/>
        </w:rPr>
        <w:t xml:space="preserve">Whether this variation is due to differences in patient characteristics or to differences in physician practice is unknown. </w:t>
      </w:r>
      <w:r w:rsidR="005C5E4D">
        <w:rPr>
          <w:rFonts w:ascii="Arial" w:hAnsi="Arial" w:cs="Arial"/>
        </w:rPr>
        <w:t xml:space="preserve"> </w:t>
      </w:r>
    </w:p>
    <w:p w14:paraId="5A75B5AE" w14:textId="77777777" w:rsidR="005C5E4D" w:rsidRDefault="005C5E4D" w:rsidP="00C55BAD">
      <w:pPr>
        <w:spacing w:line="480" w:lineRule="auto"/>
        <w:rPr>
          <w:rFonts w:ascii="Arial" w:hAnsi="Arial" w:cs="Arial"/>
        </w:rPr>
      </w:pPr>
      <w:r>
        <w:rPr>
          <w:rFonts w:ascii="Arial" w:hAnsi="Arial" w:cs="Arial"/>
        </w:rPr>
        <w:t xml:space="preserve">Methods.  </w:t>
      </w:r>
      <w:r w:rsidR="00D837A7">
        <w:rPr>
          <w:rFonts w:ascii="Arial" w:hAnsi="Arial" w:cs="Arial"/>
        </w:rPr>
        <w:t>We</w:t>
      </w:r>
      <w:r w:rsidR="002A4834">
        <w:rPr>
          <w:rFonts w:ascii="Arial" w:hAnsi="Arial" w:cs="Arial"/>
        </w:rPr>
        <w:t xml:space="preserve"> examined rates of primary TKA among Medicare beneficiaries age 65 to 89 years in 2011 – 2015 among </w:t>
      </w:r>
      <w:r w:rsidR="00B70B1B">
        <w:rPr>
          <w:rFonts w:ascii="Arial" w:hAnsi="Arial" w:cs="Arial"/>
        </w:rPr>
        <w:t xml:space="preserve">306 </w:t>
      </w:r>
      <w:r w:rsidR="002A4834">
        <w:rPr>
          <w:rFonts w:ascii="Arial" w:hAnsi="Arial" w:cs="Arial"/>
        </w:rPr>
        <w:t xml:space="preserve">Health Referral Regions, defined by the Dartmouth Atlas </w:t>
      </w:r>
      <w:r w:rsidR="004C7882">
        <w:rPr>
          <w:rFonts w:ascii="Arial" w:hAnsi="Arial" w:cs="Arial"/>
        </w:rPr>
        <w:t>of</w:t>
      </w:r>
      <w:r w:rsidR="002A4834">
        <w:rPr>
          <w:rFonts w:ascii="Arial" w:hAnsi="Arial" w:cs="Arial"/>
        </w:rPr>
        <w:t xml:space="preserve"> Health</w:t>
      </w:r>
      <w:r w:rsidR="004C7882">
        <w:rPr>
          <w:rFonts w:ascii="Arial" w:hAnsi="Arial" w:cs="Arial"/>
        </w:rPr>
        <w:t xml:space="preserve"> C</w:t>
      </w:r>
      <w:r w:rsidR="002A4834">
        <w:rPr>
          <w:rFonts w:ascii="Arial" w:hAnsi="Arial" w:cs="Arial"/>
        </w:rPr>
        <w:t xml:space="preserve">are.  To adjust for differences in patient characteristics, we used Medicare claims data and </w:t>
      </w:r>
      <w:r w:rsidR="004C7882">
        <w:rPr>
          <w:rFonts w:ascii="Arial" w:hAnsi="Arial" w:cs="Arial"/>
        </w:rPr>
        <w:t>census data related to residential location</w:t>
      </w:r>
      <w:r w:rsidR="002A4834">
        <w:rPr>
          <w:rFonts w:ascii="Arial" w:hAnsi="Arial" w:cs="Arial"/>
        </w:rPr>
        <w:t xml:space="preserve"> to estimate </w:t>
      </w:r>
      <w:r w:rsidR="004C7882">
        <w:rPr>
          <w:rFonts w:ascii="Arial" w:hAnsi="Arial" w:cs="Arial"/>
        </w:rPr>
        <w:t>the</w:t>
      </w:r>
      <w:r w:rsidR="002A4834">
        <w:rPr>
          <w:rFonts w:ascii="Arial" w:hAnsi="Arial" w:cs="Arial"/>
        </w:rPr>
        <w:t xml:space="preserve"> probability of TKA based on </w:t>
      </w:r>
      <w:r w:rsidR="004C7882">
        <w:rPr>
          <w:rFonts w:ascii="Arial" w:hAnsi="Arial" w:cs="Arial"/>
        </w:rPr>
        <w:t xml:space="preserve">a beneficiary’s </w:t>
      </w:r>
      <w:r w:rsidR="002A4834">
        <w:rPr>
          <w:rFonts w:ascii="Arial" w:hAnsi="Arial" w:cs="Arial"/>
        </w:rPr>
        <w:t>demographic and socioeconomic features, knee symptoms</w:t>
      </w:r>
      <w:r w:rsidR="004C7882">
        <w:rPr>
          <w:rFonts w:ascii="Arial" w:hAnsi="Arial" w:cs="Arial"/>
        </w:rPr>
        <w:t xml:space="preserve"> and risks for knee osteoarthritis</w:t>
      </w:r>
      <w:r w:rsidR="002A4834">
        <w:rPr>
          <w:rFonts w:ascii="Arial" w:hAnsi="Arial" w:cs="Arial"/>
        </w:rPr>
        <w:t xml:space="preserve">, and comorbid conditions.  We </w:t>
      </w:r>
      <w:r w:rsidR="004C7882">
        <w:rPr>
          <w:rFonts w:ascii="Arial" w:hAnsi="Arial" w:cs="Arial"/>
        </w:rPr>
        <w:t xml:space="preserve">used these estimates to generate the expected number of primary TKA in each Health Referral Region, which we compared to the observed number.  We then compared the observed/expected ratios </w:t>
      </w:r>
      <w:r w:rsidR="0058046F">
        <w:rPr>
          <w:rFonts w:ascii="Arial" w:hAnsi="Arial" w:cs="Arial"/>
        </w:rPr>
        <w:t xml:space="preserve">to </w:t>
      </w:r>
      <w:proofErr w:type="gramStart"/>
      <w:r w:rsidR="0058046F">
        <w:rPr>
          <w:rFonts w:ascii="Arial" w:hAnsi="Arial" w:cs="Arial"/>
        </w:rPr>
        <w:t>measures</w:t>
      </w:r>
      <w:proofErr w:type="gramEnd"/>
      <w:r w:rsidR="0058046F">
        <w:rPr>
          <w:rFonts w:ascii="Arial" w:hAnsi="Arial" w:cs="Arial"/>
        </w:rPr>
        <w:t xml:space="preserve"> of access to care </w:t>
      </w:r>
      <w:r w:rsidR="00304B74">
        <w:rPr>
          <w:rFonts w:ascii="Arial" w:hAnsi="Arial" w:cs="Arial"/>
        </w:rPr>
        <w:t>and physician practice patterns across Health Referral Regions.</w:t>
      </w:r>
      <w:r w:rsidR="002A4834">
        <w:rPr>
          <w:rFonts w:ascii="Arial" w:hAnsi="Arial" w:cs="Arial"/>
        </w:rPr>
        <w:t xml:space="preserve">  </w:t>
      </w:r>
    </w:p>
    <w:p w14:paraId="70C7C859" w14:textId="77777777" w:rsidR="00E002D0" w:rsidRDefault="005C5E4D" w:rsidP="00C55BAD">
      <w:pPr>
        <w:spacing w:line="480" w:lineRule="auto"/>
        <w:rPr>
          <w:rFonts w:ascii="Arial" w:hAnsi="Arial" w:cs="Arial"/>
        </w:rPr>
      </w:pPr>
      <w:r>
        <w:rPr>
          <w:rFonts w:ascii="Arial" w:hAnsi="Arial" w:cs="Arial"/>
        </w:rPr>
        <w:t xml:space="preserve">Results.  </w:t>
      </w:r>
      <w:r w:rsidR="000A18C8">
        <w:rPr>
          <w:rFonts w:ascii="Arial" w:hAnsi="Arial" w:cs="Arial"/>
        </w:rPr>
        <w:t>Because o</w:t>
      </w:r>
      <w:r w:rsidR="00F936C2">
        <w:rPr>
          <w:rFonts w:ascii="Arial" w:hAnsi="Arial" w:cs="Arial"/>
        </w:rPr>
        <w:t xml:space="preserve">bserved/expected ratios based on </w:t>
      </w:r>
      <w:r w:rsidR="000A18C8">
        <w:rPr>
          <w:rFonts w:ascii="Arial" w:hAnsi="Arial" w:cs="Arial"/>
        </w:rPr>
        <w:t xml:space="preserve">expected rates that were adjusted for differences in age, sex, and race/ethnicity demonstrated residual confounding by race/ethnicity, we performed race-stratified analyses.  Among white beneficiaries, adjustment for demographic, socioeconomic, and clinical characteristics reduced the variation in observed/expected ratios among Health Referral </w:t>
      </w:r>
      <w:r w:rsidR="000A18C8" w:rsidRPr="004C5A83">
        <w:rPr>
          <w:rFonts w:ascii="Arial" w:hAnsi="Arial" w:cs="Arial"/>
          <w:highlight w:val="yellow"/>
        </w:rPr>
        <w:t>Regions by X%, compared</w:t>
      </w:r>
      <w:r w:rsidR="000A18C8">
        <w:rPr>
          <w:rFonts w:ascii="Arial" w:hAnsi="Arial" w:cs="Arial"/>
        </w:rPr>
        <w:t xml:space="preserve"> to adjustment for age and sex alone.  </w:t>
      </w:r>
      <w:r w:rsidR="0031434D">
        <w:rPr>
          <w:rFonts w:ascii="Arial" w:hAnsi="Arial" w:cs="Arial"/>
        </w:rPr>
        <w:t>However, s</w:t>
      </w:r>
      <w:r w:rsidR="000A18C8">
        <w:rPr>
          <w:rFonts w:ascii="Arial" w:hAnsi="Arial" w:cs="Arial"/>
        </w:rPr>
        <w:t xml:space="preserve">ubstantial variation remained, </w:t>
      </w:r>
      <w:r w:rsidR="0031434D">
        <w:rPr>
          <w:rFonts w:ascii="Arial" w:hAnsi="Arial" w:cs="Arial"/>
        </w:rPr>
        <w:t xml:space="preserve">with observed/expected ratios </w:t>
      </w:r>
      <w:r w:rsidR="0031434D" w:rsidRPr="004C5A83">
        <w:rPr>
          <w:rFonts w:ascii="Arial" w:hAnsi="Arial" w:cs="Arial"/>
          <w:highlight w:val="yellow"/>
        </w:rPr>
        <w:t>that ranged from X</w:t>
      </w:r>
      <w:r w:rsidR="000A18C8" w:rsidRPr="004C5A83">
        <w:rPr>
          <w:rFonts w:ascii="Arial" w:hAnsi="Arial" w:cs="Arial"/>
          <w:highlight w:val="yellow"/>
        </w:rPr>
        <w:t xml:space="preserve"> in Newark NJ </w:t>
      </w:r>
      <w:r w:rsidR="0031434D" w:rsidRPr="004C5A83">
        <w:rPr>
          <w:rFonts w:ascii="Arial" w:hAnsi="Arial" w:cs="Arial"/>
          <w:highlight w:val="yellow"/>
        </w:rPr>
        <w:t>to X in</w:t>
      </w:r>
      <w:r w:rsidR="000A18C8" w:rsidRPr="004C5A83">
        <w:rPr>
          <w:rFonts w:ascii="Arial" w:hAnsi="Arial" w:cs="Arial"/>
          <w:highlight w:val="yellow"/>
        </w:rPr>
        <w:t xml:space="preserve"> Idaho Falls ID.  </w:t>
      </w:r>
      <w:r w:rsidR="0031434D" w:rsidRPr="004C5A83">
        <w:rPr>
          <w:rFonts w:ascii="Arial" w:hAnsi="Arial" w:cs="Arial"/>
          <w:highlight w:val="yellow"/>
        </w:rPr>
        <w:t>Rat</w:t>
      </w:r>
      <w:r w:rsidR="000A18C8" w:rsidRPr="004C5A83">
        <w:rPr>
          <w:rFonts w:ascii="Arial" w:hAnsi="Arial" w:cs="Arial"/>
          <w:highlight w:val="yellow"/>
        </w:rPr>
        <w:t xml:space="preserve">ios above 1.2 </w:t>
      </w:r>
      <w:r w:rsidR="0031434D" w:rsidRPr="004C5A83">
        <w:rPr>
          <w:rFonts w:ascii="Arial" w:hAnsi="Arial" w:cs="Arial"/>
          <w:highlight w:val="yellow"/>
        </w:rPr>
        <w:t>were primarily located in the upper Midwest, Great Plains, and mountain west, while ratios below 0.8 were more common in large urban centers.</w:t>
      </w:r>
      <w:r w:rsidR="0031434D">
        <w:rPr>
          <w:rFonts w:ascii="Arial" w:hAnsi="Arial" w:cs="Arial"/>
        </w:rPr>
        <w:t xml:space="preserve">  Observed/expected ratios were higher in more rural </w:t>
      </w:r>
      <w:proofErr w:type="gramStart"/>
      <w:r w:rsidR="0031434D">
        <w:rPr>
          <w:rFonts w:ascii="Arial" w:hAnsi="Arial" w:cs="Arial"/>
        </w:rPr>
        <w:t>areas</w:t>
      </w:r>
      <w:r w:rsidR="00B70B1B">
        <w:rPr>
          <w:rFonts w:ascii="Arial" w:hAnsi="Arial" w:cs="Arial"/>
        </w:rPr>
        <w:t>, and</w:t>
      </w:r>
      <w:proofErr w:type="gramEnd"/>
      <w:r w:rsidR="00B70B1B">
        <w:rPr>
          <w:rFonts w:ascii="Arial" w:hAnsi="Arial" w:cs="Arial"/>
        </w:rPr>
        <w:t xml:space="preserve"> were directly related to orthopedic surgeon density.  Rates of primary TKA among beneficiaries with dementia, peripheral vascular disease, and leg ulcers were also higher in Health Referral Regions with high observed/expected ratios, as were rates among younger beneficiaries with no </w:t>
      </w:r>
      <w:r w:rsidR="00B70B1B">
        <w:rPr>
          <w:rFonts w:ascii="Arial" w:hAnsi="Arial" w:cs="Arial"/>
        </w:rPr>
        <w:lastRenderedPageBreak/>
        <w:t xml:space="preserve">comorbidities.  Among black beneficiaries, observed/expected ratios </w:t>
      </w:r>
      <w:r w:rsidR="005D6E5D">
        <w:rPr>
          <w:rFonts w:ascii="Arial" w:hAnsi="Arial" w:cs="Arial"/>
        </w:rPr>
        <w:t xml:space="preserve">in 42 Health Referral Regions </w:t>
      </w:r>
      <w:r w:rsidR="00B70B1B" w:rsidRPr="004C5A83">
        <w:rPr>
          <w:rFonts w:ascii="Arial" w:hAnsi="Arial" w:cs="Arial"/>
          <w:highlight w:val="yellow"/>
        </w:rPr>
        <w:t>ranged from X to X</w:t>
      </w:r>
      <w:r w:rsidR="00B70B1B">
        <w:rPr>
          <w:rFonts w:ascii="Arial" w:hAnsi="Arial" w:cs="Arial"/>
        </w:rPr>
        <w:t>.</w:t>
      </w:r>
      <w:r w:rsidR="0031434D">
        <w:rPr>
          <w:rFonts w:ascii="Arial" w:hAnsi="Arial" w:cs="Arial"/>
        </w:rPr>
        <w:t xml:space="preserve">   </w:t>
      </w:r>
      <w:r w:rsidR="000A18C8">
        <w:rPr>
          <w:rFonts w:ascii="Arial" w:hAnsi="Arial" w:cs="Arial"/>
        </w:rPr>
        <w:t xml:space="preserve">    </w:t>
      </w:r>
    </w:p>
    <w:p w14:paraId="3B5DED00" w14:textId="77777777" w:rsidR="005C5E4D" w:rsidRDefault="00E002D0" w:rsidP="00C55BAD">
      <w:pPr>
        <w:spacing w:line="480" w:lineRule="auto"/>
        <w:rPr>
          <w:rFonts w:ascii="Arial" w:hAnsi="Arial" w:cs="Arial"/>
        </w:rPr>
      </w:pPr>
      <w:r>
        <w:rPr>
          <w:rFonts w:ascii="Arial" w:hAnsi="Arial" w:cs="Arial"/>
        </w:rPr>
        <w:t xml:space="preserve">Conclusions.  </w:t>
      </w:r>
      <w:r w:rsidR="001730F2">
        <w:rPr>
          <w:rFonts w:ascii="Arial" w:hAnsi="Arial" w:cs="Arial"/>
        </w:rPr>
        <w:t>Substantial regional variation in rates of primary TKA remained among Medicare beneficiaries after adjustment for patient characteristics.  Regions with higher rates had more orthopedic surgeons per capita and higher rates of TKA among patients who had relative contraindications to TKA.</w:t>
      </w:r>
    </w:p>
    <w:p w14:paraId="1D59FDC8" w14:textId="77777777" w:rsidR="001F748C" w:rsidRDefault="001F748C" w:rsidP="00C55BAD">
      <w:pPr>
        <w:spacing w:line="480" w:lineRule="auto"/>
        <w:rPr>
          <w:rFonts w:ascii="Arial" w:hAnsi="Arial" w:cs="Arial"/>
        </w:rPr>
      </w:pPr>
    </w:p>
    <w:p w14:paraId="2069A0E6" w14:textId="77777777" w:rsidR="00475B91" w:rsidRDefault="00475B91" w:rsidP="00C55BAD">
      <w:pPr>
        <w:spacing w:line="480" w:lineRule="auto"/>
        <w:rPr>
          <w:rFonts w:ascii="Arial" w:hAnsi="Arial" w:cs="Arial"/>
        </w:rPr>
      </w:pPr>
    </w:p>
    <w:p w14:paraId="0F4E56B9" w14:textId="77777777" w:rsidR="00475B91" w:rsidRDefault="00475B91" w:rsidP="00C55BAD">
      <w:pPr>
        <w:spacing w:line="480" w:lineRule="auto"/>
        <w:rPr>
          <w:rFonts w:ascii="Arial" w:hAnsi="Arial" w:cs="Arial"/>
        </w:rPr>
      </w:pPr>
    </w:p>
    <w:p w14:paraId="4B61AF67" w14:textId="77777777" w:rsidR="00475B91" w:rsidRDefault="00475B91" w:rsidP="00C55BAD">
      <w:pPr>
        <w:spacing w:line="480" w:lineRule="auto"/>
        <w:rPr>
          <w:rFonts w:ascii="Arial" w:hAnsi="Arial" w:cs="Arial"/>
        </w:rPr>
      </w:pPr>
    </w:p>
    <w:p w14:paraId="7D92E518" w14:textId="77777777" w:rsidR="00475B91" w:rsidRDefault="00475B91" w:rsidP="00C55BAD">
      <w:pPr>
        <w:spacing w:line="480" w:lineRule="auto"/>
        <w:rPr>
          <w:rFonts w:ascii="Arial" w:hAnsi="Arial" w:cs="Arial"/>
        </w:rPr>
      </w:pPr>
    </w:p>
    <w:p w14:paraId="076BD264" w14:textId="77777777" w:rsidR="00475B91" w:rsidRDefault="00475B91" w:rsidP="00C55BAD">
      <w:pPr>
        <w:spacing w:line="480" w:lineRule="auto"/>
        <w:rPr>
          <w:rFonts w:ascii="Arial" w:hAnsi="Arial" w:cs="Arial"/>
        </w:rPr>
      </w:pPr>
    </w:p>
    <w:p w14:paraId="4E7305CB" w14:textId="77777777" w:rsidR="00475B91" w:rsidRDefault="00475B91" w:rsidP="00C55BAD">
      <w:pPr>
        <w:spacing w:line="480" w:lineRule="auto"/>
        <w:rPr>
          <w:rFonts w:ascii="Arial" w:hAnsi="Arial" w:cs="Arial"/>
        </w:rPr>
      </w:pPr>
    </w:p>
    <w:p w14:paraId="2DB210D1" w14:textId="77777777" w:rsidR="00475B91" w:rsidRDefault="00475B91" w:rsidP="00C55BAD">
      <w:pPr>
        <w:spacing w:line="480" w:lineRule="auto"/>
        <w:rPr>
          <w:rFonts w:ascii="Arial" w:hAnsi="Arial" w:cs="Arial"/>
        </w:rPr>
      </w:pPr>
    </w:p>
    <w:p w14:paraId="233BF420" w14:textId="77777777" w:rsidR="00475B91" w:rsidRDefault="00475B91" w:rsidP="00C55BAD">
      <w:pPr>
        <w:spacing w:line="480" w:lineRule="auto"/>
        <w:rPr>
          <w:rFonts w:ascii="Arial" w:hAnsi="Arial" w:cs="Arial"/>
        </w:rPr>
      </w:pPr>
    </w:p>
    <w:p w14:paraId="4E112D11" w14:textId="77777777" w:rsidR="00475B91" w:rsidRDefault="00475B91" w:rsidP="00C55BAD">
      <w:pPr>
        <w:spacing w:line="480" w:lineRule="auto"/>
        <w:rPr>
          <w:rFonts w:ascii="Arial" w:hAnsi="Arial" w:cs="Arial"/>
        </w:rPr>
      </w:pPr>
    </w:p>
    <w:p w14:paraId="03FABCEC" w14:textId="77777777" w:rsidR="00475B91" w:rsidRDefault="00475B91" w:rsidP="00C55BAD">
      <w:pPr>
        <w:spacing w:line="480" w:lineRule="auto"/>
        <w:rPr>
          <w:rFonts w:ascii="Arial" w:hAnsi="Arial" w:cs="Arial"/>
        </w:rPr>
      </w:pPr>
    </w:p>
    <w:p w14:paraId="452E51BF" w14:textId="77777777" w:rsidR="00475B91" w:rsidRDefault="00475B91" w:rsidP="00C55BAD">
      <w:pPr>
        <w:spacing w:line="480" w:lineRule="auto"/>
        <w:rPr>
          <w:rFonts w:ascii="Arial" w:hAnsi="Arial" w:cs="Arial"/>
        </w:rPr>
      </w:pPr>
    </w:p>
    <w:p w14:paraId="1D02E614" w14:textId="77777777" w:rsidR="00475B91" w:rsidRDefault="00475B91" w:rsidP="00C55BAD">
      <w:pPr>
        <w:spacing w:line="480" w:lineRule="auto"/>
        <w:rPr>
          <w:rFonts w:ascii="Arial" w:hAnsi="Arial" w:cs="Arial"/>
        </w:rPr>
      </w:pPr>
    </w:p>
    <w:p w14:paraId="13415101" w14:textId="77777777" w:rsidR="00475B91" w:rsidRDefault="00475B91" w:rsidP="00C55BAD">
      <w:pPr>
        <w:spacing w:line="480" w:lineRule="auto"/>
        <w:rPr>
          <w:rFonts w:ascii="Arial" w:hAnsi="Arial" w:cs="Arial"/>
        </w:rPr>
      </w:pPr>
    </w:p>
    <w:p w14:paraId="4BCD4EA2" w14:textId="77777777" w:rsidR="00475B91" w:rsidRDefault="00475B91" w:rsidP="00C55BAD">
      <w:pPr>
        <w:spacing w:line="480" w:lineRule="auto"/>
        <w:rPr>
          <w:rFonts w:ascii="Arial" w:hAnsi="Arial" w:cs="Arial"/>
        </w:rPr>
      </w:pPr>
    </w:p>
    <w:p w14:paraId="1E4E6A54" w14:textId="77777777" w:rsidR="00BE663B" w:rsidRDefault="00475B91" w:rsidP="00C55BAD">
      <w:pPr>
        <w:spacing w:line="480" w:lineRule="auto"/>
        <w:rPr>
          <w:rFonts w:ascii="Arial" w:hAnsi="Arial" w:cs="Arial"/>
        </w:rPr>
      </w:pPr>
      <w:r>
        <w:rPr>
          <w:rFonts w:ascii="Arial" w:hAnsi="Arial" w:cs="Arial"/>
        </w:rPr>
        <w:lastRenderedPageBreak/>
        <w:tab/>
        <w:t xml:space="preserve">Total knee arthroplasty </w:t>
      </w:r>
      <w:r w:rsidR="00BE663B">
        <w:rPr>
          <w:rFonts w:ascii="Arial" w:hAnsi="Arial" w:cs="Arial"/>
        </w:rPr>
        <w:t xml:space="preserve">(TKA) </w:t>
      </w:r>
      <w:r>
        <w:rPr>
          <w:rFonts w:ascii="Arial" w:hAnsi="Arial" w:cs="Arial"/>
        </w:rPr>
        <w:t xml:space="preserve">is a highly effective treatment for </w:t>
      </w:r>
      <w:r w:rsidR="00BE663B">
        <w:rPr>
          <w:rFonts w:ascii="Arial" w:hAnsi="Arial" w:cs="Arial"/>
        </w:rPr>
        <w:t>patients with chronic knee pain and functional limitations, most often due to osteoarthritis, that is not responsive to more conservative interventions [1</w:t>
      </w:r>
      <w:r w:rsidR="00387451">
        <w:rPr>
          <w:rFonts w:ascii="Arial" w:hAnsi="Arial" w:cs="Arial"/>
        </w:rPr>
        <w:t>-</w:t>
      </w:r>
      <w:r w:rsidR="00E77AAF">
        <w:rPr>
          <w:rFonts w:ascii="Arial" w:hAnsi="Arial" w:cs="Arial"/>
        </w:rPr>
        <w:t>3</w:t>
      </w:r>
      <w:r w:rsidR="00BE663B">
        <w:rPr>
          <w:rFonts w:ascii="Arial" w:hAnsi="Arial" w:cs="Arial"/>
        </w:rPr>
        <w:t xml:space="preserve">].  </w:t>
      </w:r>
      <w:r w:rsidR="00907BED">
        <w:rPr>
          <w:rFonts w:ascii="Arial" w:hAnsi="Arial" w:cs="Arial"/>
        </w:rPr>
        <w:t>M</w:t>
      </w:r>
      <w:r w:rsidR="00BE663B">
        <w:rPr>
          <w:rFonts w:ascii="Arial" w:hAnsi="Arial" w:cs="Arial"/>
        </w:rPr>
        <w:t xml:space="preserve">ore than </w:t>
      </w:r>
      <w:r w:rsidR="00387EB5">
        <w:rPr>
          <w:rFonts w:ascii="Arial" w:hAnsi="Arial" w:cs="Arial"/>
        </w:rPr>
        <w:t>24</w:t>
      </w:r>
      <w:r w:rsidR="00C451BF">
        <w:rPr>
          <w:rFonts w:ascii="Arial" w:hAnsi="Arial" w:cs="Arial"/>
        </w:rPr>
        <w:t>3</w:t>
      </w:r>
      <w:r w:rsidR="00387EB5">
        <w:rPr>
          <w:rFonts w:ascii="Arial" w:hAnsi="Arial" w:cs="Arial"/>
        </w:rPr>
        <w:t>,000 primary</w:t>
      </w:r>
      <w:r w:rsidR="0011586B">
        <w:rPr>
          <w:rFonts w:ascii="Arial" w:hAnsi="Arial" w:cs="Arial"/>
        </w:rPr>
        <w:t xml:space="preserve"> </w:t>
      </w:r>
      <w:r w:rsidR="00907BED">
        <w:rPr>
          <w:rFonts w:ascii="Arial" w:hAnsi="Arial" w:cs="Arial"/>
        </w:rPr>
        <w:t xml:space="preserve">TKA </w:t>
      </w:r>
      <w:r w:rsidR="00A92E5F">
        <w:rPr>
          <w:rFonts w:ascii="Arial" w:hAnsi="Arial" w:cs="Arial"/>
        </w:rPr>
        <w:t>procedures</w:t>
      </w:r>
      <w:r w:rsidR="0011586B">
        <w:rPr>
          <w:rFonts w:ascii="Arial" w:hAnsi="Arial" w:cs="Arial"/>
        </w:rPr>
        <w:t xml:space="preserve"> </w:t>
      </w:r>
      <w:r w:rsidR="00907BED">
        <w:rPr>
          <w:rFonts w:ascii="Arial" w:hAnsi="Arial" w:cs="Arial"/>
        </w:rPr>
        <w:t xml:space="preserve">were </w:t>
      </w:r>
      <w:r w:rsidR="001D7395">
        <w:rPr>
          <w:rFonts w:ascii="Arial" w:hAnsi="Arial" w:cs="Arial"/>
        </w:rPr>
        <w:t xml:space="preserve">performed </w:t>
      </w:r>
      <w:r w:rsidR="00907BED">
        <w:rPr>
          <w:rFonts w:ascii="Arial" w:hAnsi="Arial" w:cs="Arial"/>
        </w:rPr>
        <w:t xml:space="preserve">among Medicare beneficiaries </w:t>
      </w:r>
      <w:r w:rsidR="0011586B">
        <w:rPr>
          <w:rFonts w:ascii="Arial" w:hAnsi="Arial" w:cs="Arial"/>
        </w:rPr>
        <w:t>in 201</w:t>
      </w:r>
      <w:r w:rsidR="00C451BF">
        <w:rPr>
          <w:rFonts w:ascii="Arial" w:hAnsi="Arial" w:cs="Arial"/>
        </w:rPr>
        <w:t>0</w:t>
      </w:r>
      <w:r w:rsidR="0011586B">
        <w:rPr>
          <w:rFonts w:ascii="Arial" w:hAnsi="Arial" w:cs="Arial"/>
        </w:rPr>
        <w:t xml:space="preserve"> [</w:t>
      </w:r>
      <w:r w:rsidR="00496CAC">
        <w:rPr>
          <w:rFonts w:ascii="Arial" w:hAnsi="Arial" w:cs="Arial"/>
        </w:rPr>
        <w:t>4</w:t>
      </w:r>
      <w:r w:rsidR="0011586B">
        <w:rPr>
          <w:rFonts w:ascii="Arial" w:hAnsi="Arial" w:cs="Arial"/>
        </w:rPr>
        <w:t>].</w:t>
      </w:r>
      <w:r w:rsidR="00BE663B">
        <w:rPr>
          <w:rFonts w:ascii="Arial" w:hAnsi="Arial" w:cs="Arial"/>
        </w:rPr>
        <w:t xml:space="preserve"> </w:t>
      </w:r>
      <w:r w:rsidR="0009126B">
        <w:rPr>
          <w:rFonts w:ascii="Arial" w:hAnsi="Arial" w:cs="Arial"/>
        </w:rPr>
        <w:t xml:space="preserve"> </w:t>
      </w:r>
      <w:r w:rsidR="00832BC5">
        <w:rPr>
          <w:rFonts w:ascii="Arial" w:hAnsi="Arial" w:cs="Arial"/>
        </w:rPr>
        <w:t>Rates in Medicare beneficiaries doubled between 199</w:t>
      </w:r>
      <w:r w:rsidR="000F5617">
        <w:rPr>
          <w:rFonts w:ascii="Arial" w:hAnsi="Arial" w:cs="Arial"/>
        </w:rPr>
        <w:t>1</w:t>
      </w:r>
      <w:r w:rsidR="00832BC5">
        <w:rPr>
          <w:rFonts w:ascii="Arial" w:hAnsi="Arial" w:cs="Arial"/>
        </w:rPr>
        <w:t xml:space="preserve"> and </w:t>
      </w:r>
      <w:proofErr w:type="gramStart"/>
      <w:r w:rsidR="00832BC5">
        <w:rPr>
          <w:rFonts w:ascii="Arial" w:hAnsi="Arial" w:cs="Arial"/>
        </w:rPr>
        <w:t>20</w:t>
      </w:r>
      <w:r w:rsidR="000F5617">
        <w:rPr>
          <w:rFonts w:ascii="Arial" w:hAnsi="Arial" w:cs="Arial"/>
        </w:rPr>
        <w:t xml:space="preserve">10, </w:t>
      </w:r>
      <w:r w:rsidR="002868E3">
        <w:rPr>
          <w:rFonts w:ascii="Arial" w:hAnsi="Arial" w:cs="Arial"/>
        </w:rPr>
        <w:t>and</w:t>
      </w:r>
      <w:proofErr w:type="gramEnd"/>
      <w:r w:rsidR="002868E3">
        <w:rPr>
          <w:rFonts w:ascii="Arial" w:hAnsi="Arial" w:cs="Arial"/>
        </w:rPr>
        <w:t xml:space="preserve"> are projected to e</w:t>
      </w:r>
      <w:r w:rsidR="00A92E5F">
        <w:rPr>
          <w:rFonts w:ascii="Arial" w:hAnsi="Arial" w:cs="Arial"/>
        </w:rPr>
        <w:t>scalat</w:t>
      </w:r>
      <w:r w:rsidR="002868E3">
        <w:rPr>
          <w:rFonts w:ascii="Arial" w:hAnsi="Arial" w:cs="Arial"/>
        </w:rPr>
        <w:t>e</w:t>
      </w:r>
      <w:r w:rsidR="00A92E5F">
        <w:rPr>
          <w:rFonts w:ascii="Arial" w:hAnsi="Arial" w:cs="Arial"/>
        </w:rPr>
        <w:t xml:space="preserve"> over the</w:t>
      </w:r>
      <w:r w:rsidR="0009126B">
        <w:rPr>
          <w:rFonts w:ascii="Arial" w:hAnsi="Arial" w:cs="Arial"/>
        </w:rPr>
        <w:t xml:space="preserve"> </w:t>
      </w:r>
      <w:r w:rsidR="002868E3">
        <w:rPr>
          <w:rFonts w:ascii="Arial" w:hAnsi="Arial" w:cs="Arial"/>
        </w:rPr>
        <w:t>coming</w:t>
      </w:r>
      <w:r w:rsidR="0009126B">
        <w:rPr>
          <w:rFonts w:ascii="Arial" w:hAnsi="Arial" w:cs="Arial"/>
        </w:rPr>
        <w:t xml:space="preserve"> decade</w:t>
      </w:r>
      <w:r w:rsidR="00E83926">
        <w:rPr>
          <w:rFonts w:ascii="Arial" w:hAnsi="Arial" w:cs="Arial"/>
        </w:rPr>
        <w:t>s</w:t>
      </w:r>
      <w:r w:rsidR="002868E3">
        <w:rPr>
          <w:rFonts w:ascii="Arial" w:hAnsi="Arial" w:cs="Arial"/>
        </w:rPr>
        <w:t xml:space="preserve"> [1,</w:t>
      </w:r>
      <w:r w:rsidR="00496CAC">
        <w:rPr>
          <w:rFonts w:ascii="Arial" w:hAnsi="Arial" w:cs="Arial"/>
        </w:rPr>
        <w:t>5</w:t>
      </w:r>
      <w:r w:rsidR="002868E3">
        <w:rPr>
          <w:rFonts w:ascii="Arial" w:hAnsi="Arial" w:cs="Arial"/>
        </w:rPr>
        <w:t xml:space="preserve">].  </w:t>
      </w:r>
      <w:r w:rsidR="0009126B">
        <w:rPr>
          <w:rFonts w:ascii="Arial" w:hAnsi="Arial" w:cs="Arial"/>
        </w:rPr>
        <w:t xml:space="preserve"> </w:t>
      </w:r>
    </w:p>
    <w:p w14:paraId="4151EB50" w14:textId="77777777" w:rsidR="00E0665B" w:rsidRDefault="00DA3770" w:rsidP="00E0665B">
      <w:pPr>
        <w:spacing w:line="480" w:lineRule="auto"/>
        <w:rPr>
          <w:rFonts w:ascii="Arial" w:hAnsi="Arial" w:cs="Arial"/>
        </w:rPr>
      </w:pPr>
      <w:r>
        <w:rPr>
          <w:rFonts w:ascii="Arial" w:hAnsi="Arial" w:cs="Arial"/>
        </w:rPr>
        <w:tab/>
      </w:r>
      <w:r w:rsidR="00907BED">
        <w:rPr>
          <w:rFonts w:ascii="Arial" w:hAnsi="Arial" w:cs="Arial"/>
        </w:rPr>
        <w:t>R</w:t>
      </w:r>
      <w:r w:rsidR="00B36D89">
        <w:rPr>
          <w:rFonts w:ascii="Arial" w:hAnsi="Arial" w:cs="Arial"/>
        </w:rPr>
        <w:t xml:space="preserve">ates </w:t>
      </w:r>
      <w:r w:rsidR="00AA5E64">
        <w:rPr>
          <w:rFonts w:ascii="Arial" w:hAnsi="Arial" w:cs="Arial"/>
        </w:rPr>
        <w:t xml:space="preserve">of TKA </w:t>
      </w:r>
      <w:r w:rsidR="00907BED">
        <w:rPr>
          <w:rFonts w:ascii="Arial" w:hAnsi="Arial" w:cs="Arial"/>
        </w:rPr>
        <w:t xml:space="preserve">vary widely </w:t>
      </w:r>
      <w:r w:rsidR="00B36D89">
        <w:rPr>
          <w:rFonts w:ascii="Arial" w:hAnsi="Arial" w:cs="Arial"/>
        </w:rPr>
        <w:t>across the United States</w:t>
      </w:r>
      <w:r w:rsidR="00AA5E64">
        <w:rPr>
          <w:rFonts w:ascii="Arial" w:hAnsi="Arial" w:cs="Arial"/>
        </w:rPr>
        <w:t xml:space="preserve"> </w:t>
      </w:r>
      <w:r w:rsidR="00AD15BD">
        <w:rPr>
          <w:rFonts w:ascii="Arial" w:hAnsi="Arial" w:cs="Arial"/>
        </w:rPr>
        <w:t>[</w:t>
      </w:r>
      <w:r w:rsidR="00496CAC">
        <w:rPr>
          <w:rFonts w:ascii="Arial" w:hAnsi="Arial" w:cs="Arial"/>
        </w:rPr>
        <w:t>6</w:t>
      </w:r>
      <w:r w:rsidR="00AD15BD">
        <w:rPr>
          <w:rFonts w:ascii="Arial" w:hAnsi="Arial" w:cs="Arial"/>
        </w:rPr>
        <w:t>]</w:t>
      </w:r>
      <w:r w:rsidR="00B36D89">
        <w:rPr>
          <w:rFonts w:ascii="Arial" w:hAnsi="Arial" w:cs="Arial"/>
        </w:rPr>
        <w:t xml:space="preserve">.  </w:t>
      </w:r>
      <w:r w:rsidR="00CB13AC">
        <w:rPr>
          <w:rFonts w:ascii="Arial" w:hAnsi="Arial" w:cs="Arial"/>
        </w:rPr>
        <w:t>As early as 1</w:t>
      </w:r>
      <w:r w:rsidR="00404D04">
        <w:rPr>
          <w:rFonts w:ascii="Arial" w:hAnsi="Arial" w:cs="Arial"/>
        </w:rPr>
        <w:t>988, rates of</w:t>
      </w:r>
      <w:r w:rsidR="009822A5">
        <w:rPr>
          <w:rFonts w:ascii="Arial" w:hAnsi="Arial" w:cs="Arial"/>
        </w:rPr>
        <w:t xml:space="preserve"> TKA </w:t>
      </w:r>
      <w:r w:rsidR="00404D04">
        <w:rPr>
          <w:rFonts w:ascii="Arial" w:hAnsi="Arial" w:cs="Arial"/>
        </w:rPr>
        <w:t xml:space="preserve">among Medicare beneficiaries were </w:t>
      </w:r>
      <w:r w:rsidR="00CB13AC">
        <w:rPr>
          <w:rFonts w:ascii="Arial" w:hAnsi="Arial" w:cs="Arial"/>
        </w:rPr>
        <w:t xml:space="preserve">noted to be </w:t>
      </w:r>
      <w:r w:rsidR="00404D04">
        <w:rPr>
          <w:rFonts w:ascii="Arial" w:hAnsi="Arial" w:cs="Arial"/>
        </w:rPr>
        <w:t xml:space="preserve">more than four times higher </w:t>
      </w:r>
      <w:r w:rsidR="004E5930">
        <w:rPr>
          <w:rFonts w:ascii="Arial" w:hAnsi="Arial" w:cs="Arial"/>
        </w:rPr>
        <w:t xml:space="preserve">in </w:t>
      </w:r>
      <w:r w:rsidR="00404D04">
        <w:rPr>
          <w:rFonts w:ascii="Arial" w:hAnsi="Arial" w:cs="Arial"/>
        </w:rPr>
        <w:t>some</w:t>
      </w:r>
      <w:r w:rsidR="006030C8">
        <w:rPr>
          <w:rFonts w:ascii="Arial" w:hAnsi="Arial" w:cs="Arial"/>
        </w:rPr>
        <w:t xml:space="preserve"> </w:t>
      </w:r>
      <w:r w:rsidR="00404D04">
        <w:rPr>
          <w:rFonts w:ascii="Arial" w:hAnsi="Arial" w:cs="Arial"/>
        </w:rPr>
        <w:t>m</w:t>
      </w:r>
      <w:r w:rsidR="006030C8">
        <w:rPr>
          <w:rFonts w:ascii="Arial" w:hAnsi="Arial" w:cs="Arial"/>
        </w:rPr>
        <w:t>idwest</w:t>
      </w:r>
      <w:r w:rsidR="00404D04">
        <w:rPr>
          <w:rFonts w:ascii="Arial" w:hAnsi="Arial" w:cs="Arial"/>
        </w:rPr>
        <w:t>ern</w:t>
      </w:r>
      <w:r w:rsidR="006030C8">
        <w:rPr>
          <w:rFonts w:ascii="Arial" w:hAnsi="Arial" w:cs="Arial"/>
        </w:rPr>
        <w:t xml:space="preserve"> and </w:t>
      </w:r>
      <w:r w:rsidR="00404D04">
        <w:rPr>
          <w:rFonts w:ascii="Arial" w:hAnsi="Arial" w:cs="Arial"/>
        </w:rPr>
        <w:t>w</w:t>
      </w:r>
      <w:r w:rsidR="006030C8">
        <w:rPr>
          <w:rFonts w:ascii="Arial" w:hAnsi="Arial" w:cs="Arial"/>
        </w:rPr>
        <w:t>est</w:t>
      </w:r>
      <w:r w:rsidR="00404D04">
        <w:rPr>
          <w:rFonts w:ascii="Arial" w:hAnsi="Arial" w:cs="Arial"/>
        </w:rPr>
        <w:t xml:space="preserve">ern states than </w:t>
      </w:r>
      <w:r w:rsidR="004E5930">
        <w:rPr>
          <w:rFonts w:ascii="Arial" w:hAnsi="Arial" w:cs="Arial"/>
        </w:rPr>
        <w:t xml:space="preserve">in </w:t>
      </w:r>
      <w:r w:rsidR="00404D04">
        <w:rPr>
          <w:rFonts w:ascii="Arial" w:hAnsi="Arial" w:cs="Arial"/>
        </w:rPr>
        <w:t>other regions</w:t>
      </w:r>
      <w:r w:rsidR="00C10D2B">
        <w:rPr>
          <w:rFonts w:ascii="Arial" w:hAnsi="Arial" w:cs="Arial"/>
        </w:rPr>
        <w:t xml:space="preserve"> </w:t>
      </w:r>
      <w:r w:rsidR="00AD15BD">
        <w:rPr>
          <w:rFonts w:ascii="Arial" w:hAnsi="Arial" w:cs="Arial"/>
        </w:rPr>
        <w:t>[</w:t>
      </w:r>
      <w:r w:rsidR="00496CAC">
        <w:rPr>
          <w:rFonts w:ascii="Arial" w:hAnsi="Arial" w:cs="Arial"/>
        </w:rPr>
        <w:t>7</w:t>
      </w:r>
      <w:r w:rsidR="00AD15BD">
        <w:rPr>
          <w:rFonts w:ascii="Arial" w:hAnsi="Arial" w:cs="Arial"/>
        </w:rPr>
        <w:t>]</w:t>
      </w:r>
      <w:r w:rsidR="00404D04">
        <w:rPr>
          <w:rFonts w:ascii="Arial" w:hAnsi="Arial" w:cs="Arial"/>
        </w:rPr>
        <w:t xml:space="preserve">.  This </w:t>
      </w:r>
      <w:r w:rsidR="004E5930">
        <w:rPr>
          <w:rFonts w:ascii="Arial" w:hAnsi="Arial" w:cs="Arial"/>
        </w:rPr>
        <w:t>geographic</w:t>
      </w:r>
      <w:r w:rsidR="00404D04">
        <w:rPr>
          <w:rFonts w:ascii="Arial" w:hAnsi="Arial" w:cs="Arial"/>
        </w:rPr>
        <w:t xml:space="preserve"> </w:t>
      </w:r>
      <w:r w:rsidR="00E31950">
        <w:rPr>
          <w:rFonts w:ascii="Arial" w:hAnsi="Arial" w:cs="Arial"/>
        </w:rPr>
        <w:t>variation has endured</w:t>
      </w:r>
      <w:r w:rsidR="00762B63">
        <w:rPr>
          <w:rFonts w:ascii="Arial" w:hAnsi="Arial" w:cs="Arial"/>
        </w:rPr>
        <w:t>, raising questions about relative overuse or underuse of TKA in different regions</w:t>
      </w:r>
      <w:r w:rsidR="00DF26E3">
        <w:rPr>
          <w:rFonts w:ascii="Arial" w:hAnsi="Arial" w:cs="Arial"/>
        </w:rPr>
        <w:t xml:space="preserve"> [</w:t>
      </w:r>
      <w:r w:rsidR="00496CAC">
        <w:rPr>
          <w:rFonts w:ascii="Arial" w:hAnsi="Arial" w:cs="Arial"/>
        </w:rPr>
        <w:t>8</w:t>
      </w:r>
      <w:r w:rsidR="00DF26E3">
        <w:rPr>
          <w:rFonts w:ascii="Arial" w:hAnsi="Arial" w:cs="Arial"/>
        </w:rPr>
        <w:t>-1</w:t>
      </w:r>
      <w:r w:rsidR="00496CAC">
        <w:rPr>
          <w:rFonts w:ascii="Arial" w:hAnsi="Arial" w:cs="Arial"/>
        </w:rPr>
        <w:t>1</w:t>
      </w:r>
      <w:r w:rsidR="00AD15BD">
        <w:rPr>
          <w:rFonts w:ascii="Arial" w:hAnsi="Arial" w:cs="Arial"/>
        </w:rPr>
        <w:t>]</w:t>
      </w:r>
      <w:r w:rsidR="00762B63">
        <w:rPr>
          <w:rFonts w:ascii="Arial" w:hAnsi="Arial" w:cs="Arial"/>
        </w:rPr>
        <w:t>.</w:t>
      </w:r>
      <w:r w:rsidR="00E31950">
        <w:rPr>
          <w:rFonts w:ascii="Arial" w:hAnsi="Arial" w:cs="Arial"/>
        </w:rPr>
        <w:t xml:space="preserve">  </w:t>
      </w:r>
      <w:r w:rsidR="00723816">
        <w:rPr>
          <w:rFonts w:ascii="Arial" w:hAnsi="Arial" w:cs="Arial"/>
        </w:rPr>
        <w:t xml:space="preserve">Although </w:t>
      </w:r>
      <w:r w:rsidR="00326F97">
        <w:rPr>
          <w:rFonts w:ascii="Arial" w:hAnsi="Arial" w:cs="Arial"/>
        </w:rPr>
        <w:t>patient preferences</w:t>
      </w:r>
      <w:r w:rsidR="00CB13AC">
        <w:rPr>
          <w:rFonts w:ascii="Arial" w:hAnsi="Arial" w:cs="Arial"/>
        </w:rPr>
        <w:t xml:space="preserve"> </w:t>
      </w:r>
      <w:r w:rsidR="00BA3FAD">
        <w:rPr>
          <w:rFonts w:ascii="Arial" w:hAnsi="Arial" w:cs="Arial"/>
        </w:rPr>
        <w:t>play</w:t>
      </w:r>
      <w:r w:rsidR="00326F97">
        <w:rPr>
          <w:rFonts w:ascii="Arial" w:hAnsi="Arial" w:cs="Arial"/>
        </w:rPr>
        <w:t xml:space="preserve"> a major role </w:t>
      </w:r>
      <w:r w:rsidR="00BA3FAD">
        <w:rPr>
          <w:rFonts w:ascii="Arial" w:hAnsi="Arial" w:cs="Arial"/>
        </w:rPr>
        <w:t xml:space="preserve">in the decision </w:t>
      </w:r>
      <w:r w:rsidR="00A11BF6">
        <w:rPr>
          <w:rFonts w:ascii="Arial" w:hAnsi="Arial" w:cs="Arial"/>
        </w:rPr>
        <w:t>to have TKA</w:t>
      </w:r>
      <w:r w:rsidR="00723816">
        <w:rPr>
          <w:rFonts w:ascii="Arial" w:hAnsi="Arial" w:cs="Arial"/>
        </w:rPr>
        <w:t xml:space="preserve">, </w:t>
      </w:r>
      <w:r w:rsidR="00C10D2B">
        <w:rPr>
          <w:rFonts w:ascii="Arial" w:hAnsi="Arial" w:cs="Arial"/>
        </w:rPr>
        <w:t>differences</w:t>
      </w:r>
      <w:r w:rsidR="00723816">
        <w:rPr>
          <w:rFonts w:ascii="Arial" w:hAnsi="Arial" w:cs="Arial"/>
        </w:rPr>
        <w:t xml:space="preserve"> in physician practice patterns have been implicated </w:t>
      </w:r>
      <w:r w:rsidR="00E0665B">
        <w:rPr>
          <w:rFonts w:ascii="Arial" w:hAnsi="Arial" w:cs="Arial"/>
        </w:rPr>
        <w:t xml:space="preserve">as a source of </w:t>
      </w:r>
      <w:r w:rsidR="00B91390">
        <w:rPr>
          <w:rFonts w:ascii="Arial" w:hAnsi="Arial" w:cs="Arial"/>
        </w:rPr>
        <w:t>regional</w:t>
      </w:r>
      <w:r w:rsidR="00723816">
        <w:rPr>
          <w:rFonts w:ascii="Arial" w:hAnsi="Arial" w:cs="Arial"/>
        </w:rPr>
        <w:t xml:space="preserve"> variation</w:t>
      </w:r>
      <w:r w:rsidR="00B91390">
        <w:rPr>
          <w:rFonts w:ascii="Arial" w:hAnsi="Arial" w:cs="Arial"/>
        </w:rPr>
        <w:t>s</w:t>
      </w:r>
      <w:r w:rsidR="00723816">
        <w:rPr>
          <w:rFonts w:ascii="Arial" w:hAnsi="Arial" w:cs="Arial"/>
        </w:rPr>
        <w:t xml:space="preserve"> in surgery</w:t>
      </w:r>
      <w:r w:rsidR="00762B63">
        <w:rPr>
          <w:rFonts w:ascii="Arial" w:hAnsi="Arial" w:cs="Arial"/>
        </w:rPr>
        <w:t xml:space="preserve"> rates</w:t>
      </w:r>
      <w:r w:rsidR="00DF26E3">
        <w:rPr>
          <w:rFonts w:ascii="Arial" w:hAnsi="Arial" w:cs="Arial"/>
        </w:rPr>
        <w:t xml:space="preserve"> [1</w:t>
      </w:r>
      <w:r w:rsidR="00496CAC">
        <w:rPr>
          <w:rFonts w:ascii="Arial" w:hAnsi="Arial" w:cs="Arial"/>
        </w:rPr>
        <w:t>2</w:t>
      </w:r>
      <w:r w:rsidR="00797663">
        <w:rPr>
          <w:rFonts w:ascii="Arial" w:hAnsi="Arial" w:cs="Arial"/>
        </w:rPr>
        <w:t>-1</w:t>
      </w:r>
      <w:r w:rsidR="00496CAC">
        <w:rPr>
          <w:rFonts w:ascii="Arial" w:hAnsi="Arial" w:cs="Arial"/>
        </w:rPr>
        <w:t>5</w:t>
      </w:r>
      <w:r w:rsidR="00797663">
        <w:rPr>
          <w:rFonts w:ascii="Arial" w:hAnsi="Arial" w:cs="Arial"/>
        </w:rPr>
        <w:t>]</w:t>
      </w:r>
      <w:r w:rsidR="00723816">
        <w:rPr>
          <w:rFonts w:ascii="Arial" w:hAnsi="Arial" w:cs="Arial"/>
        </w:rPr>
        <w:t>.</w:t>
      </w:r>
      <w:r w:rsidR="00326F97">
        <w:rPr>
          <w:rFonts w:ascii="Arial" w:hAnsi="Arial" w:cs="Arial"/>
        </w:rPr>
        <w:t xml:space="preserve">  </w:t>
      </w:r>
      <w:r w:rsidR="00064E61">
        <w:rPr>
          <w:rFonts w:ascii="Arial" w:hAnsi="Arial" w:cs="Arial"/>
        </w:rPr>
        <w:t xml:space="preserve">Prior studies </w:t>
      </w:r>
      <w:r w:rsidR="00C10D2B">
        <w:rPr>
          <w:rFonts w:ascii="Arial" w:hAnsi="Arial" w:cs="Arial"/>
        </w:rPr>
        <w:t xml:space="preserve">did not </w:t>
      </w:r>
      <w:r w:rsidR="00E0665B">
        <w:rPr>
          <w:rFonts w:ascii="Arial" w:hAnsi="Arial" w:cs="Arial"/>
        </w:rPr>
        <w:t xml:space="preserve">control </w:t>
      </w:r>
      <w:r w:rsidR="00C10D2B">
        <w:rPr>
          <w:rFonts w:ascii="Arial" w:hAnsi="Arial" w:cs="Arial"/>
        </w:rPr>
        <w:t xml:space="preserve">for patient-related factors other than </w:t>
      </w:r>
      <w:r w:rsidR="00D12D4B">
        <w:rPr>
          <w:rFonts w:ascii="Arial" w:hAnsi="Arial" w:cs="Arial"/>
        </w:rPr>
        <w:t xml:space="preserve">age, sex, and race, </w:t>
      </w:r>
      <w:r w:rsidR="00C10D2B">
        <w:rPr>
          <w:rFonts w:ascii="Arial" w:hAnsi="Arial" w:cs="Arial"/>
        </w:rPr>
        <w:t xml:space="preserve">and did not examine </w:t>
      </w:r>
      <w:r w:rsidR="000A4315">
        <w:rPr>
          <w:rFonts w:ascii="Arial" w:hAnsi="Arial" w:cs="Arial"/>
        </w:rPr>
        <w:t xml:space="preserve">if regional differences in TKA rates were associated with </w:t>
      </w:r>
      <w:r w:rsidR="0095197D">
        <w:rPr>
          <w:rFonts w:ascii="Arial" w:hAnsi="Arial" w:cs="Arial"/>
        </w:rPr>
        <w:t xml:space="preserve">access to care or </w:t>
      </w:r>
      <w:r w:rsidR="00814EF2">
        <w:rPr>
          <w:rFonts w:ascii="Arial" w:hAnsi="Arial" w:cs="Arial"/>
        </w:rPr>
        <w:t xml:space="preserve">potential correlates of overuse or underuse.  </w:t>
      </w:r>
    </w:p>
    <w:p w14:paraId="7EBD2AE2" w14:textId="77777777" w:rsidR="00814EF2" w:rsidRDefault="00814EF2" w:rsidP="00E0665B">
      <w:pPr>
        <w:spacing w:line="480" w:lineRule="auto"/>
        <w:ind w:firstLine="720"/>
        <w:rPr>
          <w:rFonts w:ascii="Arial" w:hAnsi="Arial" w:cs="Arial"/>
        </w:rPr>
      </w:pPr>
      <w:r>
        <w:rPr>
          <w:rFonts w:ascii="Arial" w:hAnsi="Arial" w:cs="Arial"/>
        </w:rPr>
        <w:t xml:space="preserve">We examined rates of primary TKA in Medicare beneficiaries in 2011 – 2015 to address three questions:  do rates vary by region after accounting for differences in the prevalence of knee osteoarthritis and its major </w:t>
      </w:r>
      <w:r w:rsidR="00B96E02">
        <w:rPr>
          <w:rFonts w:ascii="Arial" w:hAnsi="Arial" w:cs="Arial"/>
        </w:rPr>
        <w:t>risk factors, com</w:t>
      </w:r>
      <w:r w:rsidR="00F0562B">
        <w:rPr>
          <w:rFonts w:ascii="Arial" w:hAnsi="Arial" w:cs="Arial"/>
        </w:rPr>
        <w:t xml:space="preserve">orbidities, and socioeconomic status? </w:t>
      </w:r>
      <w:r w:rsidR="006B58FB">
        <w:rPr>
          <w:rFonts w:ascii="Arial" w:hAnsi="Arial" w:cs="Arial"/>
        </w:rPr>
        <w:t xml:space="preserve"> Do rates vary with </w:t>
      </w:r>
      <w:r w:rsidR="00837ADF">
        <w:rPr>
          <w:rFonts w:ascii="Arial" w:hAnsi="Arial" w:cs="Arial"/>
        </w:rPr>
        <w:t xml:space="preserve">measures of </w:t>
      </w:r>
      <w:r w:rsidR="009657A8">
        <w:rPr>
          <w:rFonts w:ascii="Arial" w:hAnsi="Arial" w:cs="Arial"/>
        </w:rPr>
        <w:t xml:space="preserve">access to </w:t>
      </w:r>
      <w:r w:rsidR="006B58FB">
        <w:rPr>
          <w:rFonts w:ascii="Arial" w:hAnsi="Arial" w:cs="Arial"/>
        </w:rPr>
        <w:t>care, including use of outpatient care and the availability of orthopedic surgeons?  And</w:t>
      </w:r>
      <w:r w:rsidR="00BF64CB">
        <w:rPr>
          <w:rFonts w:ascii="Arial" w:hAnsi="Arial" w:cs="Arial"/>
        </w:rPr>
        <w:t>,</w:t>
      </w:r>
      <w:r w:rsidR="006B58FB">
        <w:rPr>
          <w:rFonts w:ascii="Arial" w:hAnsi="Arial" w:cs="Arial"/>
        </w:rPr>
        <w:t xml:space="preserve"> to address appropriateness, </w:t>
      </w:r>
      <w:r w:rsidR="00837ADF">
        <w:rPr>
          <w:rFonts w:ascii="Arial" w:hAnsi="Arial" w:cs="Arial"/>
        </w:rPr>
        <w:t>do</w:t>
      </w:r>
      <w:r w:rsidR="006B58FB">
        <w:rPr>
          <w:rFonts w:ascii="Arial" w:hAnsi="Arial" w:cs="Arial"/>
        </w:rPr>
        <w:t xml:space="preserve"> </w:t>
      </w:r>
      <w:r w:rsidR="00837ADF">
        <w:rPr>
          <w:rFonts w:ascii="Arial" w:hAnsi="Arial" w:cs="Arial"/>
        </w:rPr>
        <w:t>rates also vary by region among patients with clinical contraindications to TKA</w:t>
      </w:r>
      <w:r w:rsidR="006B58FB">
        <w:rPr>
          <w:rFonts w:ascii="Arial" w:hAnsi="Arial" w:cs="Arial"/>
        </w:rPr>
        <w:t xml:space="preserve">? </w:t>
      </w:r>
    </w:p>
    <w:p w14:paraId="3A23239A" w14:textId="77777777" w:rsidR="00A512FB" w:rsidRDefault="00A512FB" w:rsidP="00C55BAD">
      <w:pPr>
        <w:spacing w:line="480" w:lineRule="auto"/>
        <w:rPr>
          <w:rFonts w:ascii="Arial" w:hAnsi="Arial" w:cs="Arial"/>
        </w:rPr>
      </w:pPr>
    </w:p>
    <w:p w14:paraId="71199C64" w14:textId="77777777" w:rsidR="00C41CE8" w:rsidRDefault="00C41CE8" w:rsidP="00C55BAD">
      <w:pPr>
        <w:spacing w:line="480" w:lineRule="auto"/>
        <w:rPr>
          <w:rFonts w:ascii="Arial" w:hAnsi="Arial" w:cs="Arial"/>
        </w:rPr>
      </w:pPr>
      <w:r>
        <w:rPr>
          <w:rFonts w:ascii="Arial" w:hAnsi="Arial" w:cs="Arial"/>
        </w:rPr>
        <w:t>METHODS</w:t>
      </w:r>
    </w:p>
    <w:p w14:paraId="7E91932C" w14:textId="77777777" w:rsidR="005146D9" w:rsidRDefault="00C41CE8" w:rsidP="00C55BAD">
      <w:pPr>
        <w:spacing w:line="480" w:lineRule="auto"/>
        <w:rPr>
          <w:rFonts w:ascii="Arial" w:hAnsi="Arial" w:cs="Arial"/>
        </w:rPr>
      </w:pPr>
      <w:r w:rsidRPr="00C41CE8">
        <w:rPr>
          <w:rFonts w:ascii="Arial" w:hAnsi="Arial" w:cs="Arial"/>
          <w:u w:val="single"/>
        </w:rPr>
        <w:t>Data source</w:t>
      </w:r>
      <w:r>
        <w:rPr>
          <w:rFonts w:ascii="Arial" w:hAnsi="Arial" w:cs="Arial"/>
        </w:rPr>
        <w:t xml:space="preserve">.  </w:t>
      </w:r>
      <w:r w:rsidR="00F601D6">
        <w:rPr>
          <w:rFonts w:ascii="Arial" w:hAnsi="Arial" w:cs="Arial"/>
        </w:rPr>
        <w:t xml:space="preserve">In this retrospective cohort study, we computed the </w:t>
      </w:r>
      <w:r w:rsidR="0033459E">
        <w:rPr>
          <w:rFonts w:ascii="Arial" w:hAnsi="Arial" w:cs="Arial"/>
        </w:rPr>
        <w:t xml:space="preserve">annual </w:t>
      </w:r>
      <w:r w:rsidR="00F601D6">
        <w:rPr>
          <w:rFonts w:ascii="Arial" w:hAnsi="Arial" w:cs="Arial"/>
        </w:rPr>
        <w:t xml:space="preserve">incidence of primary TKA among Medicare beneficiaries </w:t>
      </w:r>
      <w:r>
        <w:rPr>
          <w:rFonts w:ascii="Arial" w:hAnsi="Arial" w:cs="Arial"/>
        </w:rPr>
        <w:t>us</w:t>
      </w:r>
      <w:r w:rsidR="00F601D6">
        <w:rPr>
          <w:rFonts w:ascii="Arial" w:hAnsi="Arial" w:cs="Arial"/>
        </w:rPr>
        <w:t>ing</w:t>
      </w:r>
      <w:r>
        <w:rPr>
          <w:rFonts w:ascii="Arial" w:hAnsi="Arial" w:cs="Arial"/>
        </w:rPr>
        <w:t xml:space="preserve"> 100% Medicare Part A and Part B </w:t>
      </w:r>
      <w:r w:rsidR="00CD00A6">
        <w:rPr>
          <w:rFonts w:ascii="Arial" w:hAnsi="Arial" w:cs="Arial"/>
        </w:rPr>
        <w:t xml:space="preserve">fee-for-service </w:t>
      </w:r>
      <w:r w:rsidR="000B57E2">
        <w:rPr>
          <w:rFonts w:ascii="Arial" w:hAnsi="Arial" w:cs="Arial"/>
        </w:rPr>
        <w:lastRenderedPageBreak/>
        <w:t xml:space="preserve">claims </w:t>
      </w:r>
      <w:r>
        <w:rPr>
          <w:rFonts w:ascii="Arial" w:hAnsi="Arial" w:cs="Arial"/>
        </w:rPr>
        <w:t xml:space="preserve">from </w:t>
      </w:r>
      <w:r w:rsidR="00F601D6">
        <w:rPr>
          <w:rFonts w:ascii="Arial" w:hAnsi="Arial" w:cs="Arial"/>
        </w:rPr>
        <w:t>2011</w:t>
      </w:r>
      <w:r>
        <w:rPr>
          <w:rFonts w:ascii="Arial" w:hAnsi="Arial" w:cs="Arial"/>
        </w:rPr>
        <w:t xml:space="preserve"> to 201</w:t>
      </w:r>
      <w:r w:rsidR="00F601D6">
        <w:rPr>
          <w:rFonts w:ascii="Arial" w:hAnsi="Arial" w:cs="Arial"/>
        </w:rPr>
        <w:t>5.</w:t>
      </w:r>
      <w:r w:rsidR="005146D9">
        <w:rPr>
          <w:rFonts w:ascii="Arial" w:hAnsi="Arial" w:cs="Arial"/>
        </w:rPr>
        <w:t xml:space="preserve"> </w:t>
      </w:r>
      <w:r w:rsidR="00F601D6">
        <w:rPr>
          <w:rFonts w:ascii="Arial" w:hAnsi="Arial" w:cs="Arial"/>
        </w:rPr>
        <w:t xml:space="preserve"> </w:t>
      </w:r>
      <w:r w:rsidR="005146D9">
        <w:rPr>
          <w:rFonts w:ascii="Arial" w:hAnsi="Arial" w:cs="Arial"/>
        </w:rPr>
        <w:t>Data on</w:t>
      </w:r>
      <w:r w:rsidR="00CD00A6">
        <w:rPr>
          <w:rFonts w:ascii="Arial" w:hAnsi="Arial" w:cs="Arial"/>
        </w:rPr>
        <w:t xml:space="preserve"> </w:t>
      </w:r>
      <w:r>
        <w:rPr>
          <w:rFonts w:ascii="Arial" w:hAnsi="Arial" w:cs="Arial"/>
        </w:rPr>
        <w:t>inpatient hospitalizations includ</w:t>
      </w:r>
      <w:r w:rsidR="005146D9">
        <w:rPr>
          <w:rFonts w:ascii="Arial" w:hAnsi="Arial" w:cs="Arial"/>
        </w:rPr>
        <w:t>ed</w:t>
      </w:r>
      <w:r>
        <w:rPr>
          <w:rFonts w:ascii="Arial" w:hAnsi="Arial" w:cs="Arial"/>
        </w:rPr>
        <w:t xml:space="preserve"> </w:t>
      </w:r>
      <w:r w:rsidR="00F601D6">
        <w:rPr>
          <w:rFonts w:ascii="Arial" w:hAnsi="Arial" w:cs="Arial"/>
        </w:rPr>
        <w:t xml:space="preserve">up to 25 possible </w:t>
      </w:r>
      <w:r>
        <w:rPr>
          <w:rFonts w:ascii="Arial" w:hAnsi="Arial" w:cs="Arial"/>
        </w:rPr>
        <w:t xml:space="preserve">diagnosis codes and </w:t>
      </w:r>
      <w:r w:rsidR="00F601D6">
        <w:rPr>
          <w:rFonts w:ascii="Arial" w:hAnsi="Arial" w:cs="Arial"/>
        </w:rPr>
        <w:t xml:space="preserve">25 </w:t>
      </w:r>
      <w:r>
        <w:rPr>
          <w:rFonts w:ascii="Arial" w:hAnsi="Arial" w:cs="Arial"/>
        </w:rPr>
        <w:t>procedure codes</w:t>
      </w:r>
      <w:r w:rsidR="0033142A">
        <w:rPr>
          <w:rFonts w:ascii="Arial" w:hAnsi="Arial" w:cs="Arial"/>
        </w:rPr>
        <w:t xml:space="preserve"> for surgeries and other interventions.  </w:t>
      </w:r>
      <w:r w:rsidR="005146D9">
        <w:rPr>
          <w:rFonts w:ascii="Arial" w:hAnsi="Arial" w:cs="Arial"/>
        </w:rPr>
        <w:t>Data on outpatient</w:t>
      </w:r>
      <w:r w:rsidR="0033142A">
        <w:rPr>
          <w:rFonts w:ascii="Arial" w:hAnsi="Arial" w:cs="Arial"/>
        </w:rPr>
        <w:t xml:space="preserve"> </w:t>
      </w:r>
      <w:r w:rsidR="000B57E2">
        <w:rPr>
          <w:rFonts w:ascii="Arial" w:hAnsi="Arial" w:cs="Arial"/>
        </w:rPr>
        <w:t>claims</w:t>
      </w:r>
      <w:r w:rsidR="00F601D6">
        <w:rPr>
          <w:rFonts w:ascii="Arial" w:hAnsi="Arial" w:cs="Arial"/>
        </w:rPr>
        <w:t xml:space="preserve"> </w:t>
      </w:r>
      <w:r w:rsidR="0033142A">
        <w:rPr>
          <w:rFonts w:ascii="Arial" w:hAnsi="Arial" w:cs="Arial"/>
        </w:rPr>
        <w:t>includ</w:t>
      </w:r>
      <w:r w:rsidR="005146D9">
        <w:rPr>
          <w:rFonts w:ascii="Arial" w:hAnsi="Arial" w:cs="Arial"/>
        </w:rPr>
        <w:t>ed</w:t>
      </w:r>
      <w:r w:rsidR="0033142A">
        <w:rPr>
          <w:rFonts w:ascii="Arial" w:hAnsi="Arial" w:cs="Arial"/>
        </w:rPr>
        <w:t xml:space="preserve"> up to </w:t>
      </w:r>
      <w:r w:rsidR="005A2371">
        <w:rPr>
          <w:rFonts w:ascii="Arial" w:hAnsi="Arial" w:cs="Arial"/>
        </w:rPr>
        <w:t>13</w:t>
      </w:r>
      <w:r w:rsidR="0033142A">
        <w:rPr>
          <w:rFonts w:ascii="Arial" w:hAnsi="Arial" w:cs="Arial"/>
        </w:rPr>
        <w:t xml:space="preserve"> possible diagnosis codes per visit.  Internati</w:t>
      </w:r>
      <w:r w:rsidR="005A2371">
        <w:rPr>
          <w:rFonts w:ascii="Arial" w:hAnsi="Arial" w:cs="Arial"/>
        </w:rPr>
        <w:t xml:space="preserve">onal Classification of Diseases, Ninth Revision, </w:t>
      </w:r>
      <w:r w:rsidR="0033142A">
        <w:rPr>
          <w:rFonts w:ascii="Arial" w:hAnsi="Arial" w:cs="Arial"/>
        </w:rPr>
        <w:t xml:space="preserve">Clinical Modification </w:t>
      </w:r>
      <w:r w:rsidR="005A2371">
        <w:rPr>
          <w:rFonts w:ascii="Arial" w:hAnsi="Arial" w:cs="Arial"/>
        </w:rPr>
        <w:t>(ICD-</w:t>
      </w:r>
      <w:r w:rsidR="0033142A">
        <w:rPr>
          <w:rFonts w:ascii="Arial" w:hAnsi="Arial" w:cs="Arial"/>
        </w:rPr>
        <w:t>9</w:t>
      </w:r>
      <w:r w:rsidR="00E87F60">
        <w:rPr>
          <w:rFonts w:ascii="Arial" w:hAnsi="Arial" w:cs="Arial"/>
        </w:rPr>
        <w:t>-CM</w:t>
      </w:r>
      <w:r w:rsidR="005A2371">
        <w:rPr>
          <w:rFonts w:ascii="Arial" w:hAnsi="Arial" w:cs="Arial"/>
        </w:rPr>
        <w:t>)</w:t>
      </w:r>
      <w:r w:rsidR="0033142A">
        <w:rPr>
          <w:rFonts w:ascii="Arial" w:hAnsi="Arial" w:cs="Arial"/>
        </w:rPr>
        <w:t xml:space="preserve"> codes</w:t>
      </w:r>
      <w:r w:rsidR="00EE74F2">
        <w:rPr>
          <w:rFonts w:ascii="Arial" w:hAnsi="Arial" w:cs="Arial"/>
        </w:rPr>
        <w:t xml:space="preserve"> </w:t>
      </w:r>
      <w:r w:rsidR="00CF72A0">
        <w:rPr>
          <w:rFonts w:ascii="Arial" w:hAnsi="Arial" w:cs="Arial"/>
        </w:rPr>
        <w:t xml:space="preserve">were used </w:t>
      </w:r>
      <w:r w:rsidR="00EE74F2">
        <w:rPr>
          <w:rFonts w:ascii="Arial" w:hAnsi="Arial" w:cs="Arial"/>
        </w:rPr>
        <w:t>for diagnoses and procedures for all visits except those in the last quarter of 2015, when ICD-10-CM codes were used</w:t>
      </w:r>
      <w:r w:rsidR="0033142A">
        <w:rPr>
          <w:rFonts w:ascii="Arial" w:hAnsi="Arial" w:cs="Arial"/>
        </w:rPr>
        <w:t xml:space="preserve">.  </w:t>
      </w:r>
      <w:r w:rsidR="0033459E">
        <w:rPr>
          <w:rFonts w:ascii="Arial" w:hAnsi="Arial" w:cs="Arial"/>
        </w:rPr>
        <w:t>We used five years of data to provide stable estimates of TKA rates.</w:t>
      </w:r>
      <w:r w:rsidR="005146D9">
        <w:rPr>
          <w:rFonts w:ascii="Arial" w:hAnsi="Arial" w:cs="Arial"/>
        </w:rPr>
        <w:t xml:space="preserve">  </w:t>
      </w:r>
    </w:p>
    <w:p w14:paraId="31C80016" w14:textId="77777777" w:rsidR="00C223FC" w:rsidRDefault="0033459E" w:rsidP="00C55BAD">
      <w:pPr>
        <w:spacing w:line="480" w:lineRule="auto"/>
        <w:rPr>
          <w:rFonts w:ascii="Arial" w:hAnsi="Arial" w:cs="Arial"/>
        </w:rPr>
      </w:pPr>
      <w:r>
        <w:rPr>
          <w:rFonts w:ascii="Arial" w:hAnsi="Arial" w:cs="Arial"/>
        </w:rPr>
        <w:tab/>
      </w:r>
      <w:r w:rsidR="00C223FC">
        <w:rPr>
          <w:rFonts w:ascii="Arial" w:hAnsi="Arial" w:cs="Arial"/>
        </w:rPr>
        <w:t xml:space="preserve">The study protocol was approved by the local institutional review board.  </w:t>
      </w:r>
      <w:r w:rsidR="00C223FC" w:rsidRPr="00C223FC">
        <w:rPr>
          <w:rFonts w:ascii="Arial" w:hAnsi="Arial" w:cs="Arial"/>
        </w:rPr>
        <w:t xml:space="preserve">Data were made available by </w:t>
      </w:r>
      <w:r w:rsidR="00F601D6" w:rsidRPr="00F601D6">
        <w:rPr>
          <w:rFonts w:ascii="Arial" w:hAnsi="Arial" w:cs="Arial"/>
        </w:rPr>
        <w:t>the Centers for Medicare and Medicaid Services (CMS)</w:t>
      </w:r>
      <w:r w:rsidR="005E7E8B">
        <w:rPr>
          <w:rFonts w:ascii="Arial" w:hAnsi="Arial" w:cs="Arial"/>
        </w:rPr>
        <w:t xml:space="preserve"> through a data use agreement</w:t>
      </w:r>
      <w:r w:rsidR="00C223FC" w:rsidRPr="00C223FC">
        <w:rPr>
          <w:rFonts w:ascii="Arial" w:hAnsi="Arial" w:cs="Arial"/>
        </w:rPr>
        <w:t xml:space="preserve">.  </w:t>
      </w:r>
    </w:p>
    <w:p w14:paraId="60B824A1" w14:textId="77777777" w:rsidR="002736E9" w:rsidRDefault="009D2545" w:rsidP="00C55BAD">
      <w:pPr>
        <w:spacing w:line="480" w:lineRule="auto"/>
        <w:rPr>
          <w:rFonts w:ascii="Arial" w:hAnsi="Arial" w:cs="Arial"/>
        </w:rPr>
      </w:pPr>
      <w:r>
        <w:rPr>
          <w:rFonts w:ascii="Arial" w:hAnsi="Arial" w:cs="Arial"/>
          <w:u w:val="single"/>
        </w:rPr>
        <w:t>Patients</w:t>
      </w:r>
      <w:r w:rsidR="00E87F60">
        <w:rPr>
          <w:rFonts w:ascii="Arial" w:hAnsi="Arial" w:cs="Arial"/>
          <w:u w:val="single"/>
        </w:rPr>
        <w:t xml:space="preserve"> and outcome</w:t>
      </w:r>
      <w:r w:rsidR="00C41CE8">
        <w:rPr>
          <w:rFonts w:ascii="Arial" w:hAnsi="Arial" w:cs="Arial"/>
        </w:rPr>
        <w:t xml:space="preserve">.  </w:t>
      </w:r>
      <w:r>
        <w:rPr>
          <w:rFonts w:ascii="Arial" w:hAnsi="Arial" w:cs="Arial"/>
        </w:rPr>
        <w:t>We included all Medicare beneficiaries age 65 to 89</w:t>
      </w:r>
      <w:r w:rsidR="00AF1F74">
        <w:rPr>
          <w:rFonts w:ascii="Arial" w:hAnsi="Arial" w:cs="Arial"/>
        </w:rPr>
        <w:t xml:space="preserve"> years</w:t>
      </w:r>
      <w:r>
        <w:rPr>
          <w:rFonts w:ascii="Arial" w:hAnsi="Arial" w:cs="Arial"/>
        </w:rPr>
        <w:t xml:space="preserve"> who lived in one of the 50 U.S. states or District of Columbia, were enrolled in Parts A and B, and were not enrolled in Medicare Advantage plans.  We excluded persons younger than 65 because they likely had selected health conditions that permitted</w:t>
      </w:r>
      <w:r w:rsidR="002A6AE1">
        <w:rPr>
          <w:rFonts w:ascii="Arial" w:hAnsi="Arial" w:cs="Arial"/>
        </w:rPr>
        <w:t xml:space="preserve"> early</w:t>
      </w:r>
      <w:r w:rsidR="00136000">
        <w:rPr>
          <w:rFonts w:ascii="Arial" w:hAnsi="Arial" w:cs="Arial"/>
        </w:rPr>
        <w:t xml:space="preserve"> Medicare</w:t>
      </w:r>
      <w:r>
        <w:rPr>
          <w:rFonts w:ascii="Arial" w:hAnsi="Arial" w:cs="Arial"/>
        </w:rPr>
        <w:t xml:space="preserve"> eligibility, and excluded persons 90 or older </w:t>
      </w:r>
      <w:r w:rsidR="00C15D73">
        <w:rPr>
          <w:rFonts w:ascii="Arial" w:hAnsi="Arial" w:cs="Arial"/>
        </w:rPr>
        <w:t xml:space="preserve">because this </w:t>
      </w:r>
      <w:r w:rsidR="00E90410">
        <w:rPr>
          <w:rFonts w:ascii="Arial" w:hAnsi="Arial" w:cs="Arial"/>
        </w:rPr>
        <w:t xml:space="preserve">age </w:t>
      </w:r>
      <w:r w:rsidR="00C15D73">
        <w:rPr>
          <w:rFonts w:ascii="Arial" w:hAnsi="Arial" w:cs="Arial"/>
        </w:rPr>
        <w:t>group is overrepresented in the Midwest.  Rates of primary TKA are low in persons age 90 or older [</w:t>
      </w:r>
      <w:r w:rsidR="00496CAC">
        <w:rPr>
          <w:rFonts w:ascii="Arial" w:hAnsi="Arial" w:cs="Arial"/>
        </w:rPr>
        <w:t>7</w:t>
      </w:r>
      <w:r w:rsidR="00C15D73">
        <w:rPr>
          <w:rFonts w:ascii="Arial" w:hAnsi="Arial" w:cs="Arial"/>
        </w:rPr>
        <w:t xml:space="preserve">]. </w:t>
      </w:r>
      <w:r>
        <w:rPr>
          <w:rFonts w:ascii="Arial" w:hAnsi="Arial" w:cs="Arial"/>
        </w:rPr>
        <w:t xml:space="preserve"> </w:t>
      </w:r>
      <w:r w:rsidR="000B57E2">
        <w:rPr>
          <w:rFonts w:ascii="Arial" w:hAnsi="Arial" w:cs="Arial"/>
        </w:rPr>
        <w:t>F</w:t>
      </w:r>
      <w:r w:rsidR="00E33610">
        <w:rPr>
          <w:rFonts w:ascii="Arial" w:hAnsi="Arial" w:cs="Arial"/>
        </w:rPr>
        <w:t xml:space="preserve">ollow-up </w:t>
      </w:r>
      <w:r w:rsidR="002736E9">
        <w:rPr>
          <w:rFonts w:ascii="Arial" w:hAnsi="Arial" w:cs="Arial"/>
        </w:rPr>
        <w:t xml:space="preserve">ended </w:t>
      </w:r>
      <w:r w:rsidR="00E33610">
        <w:rPr>
          <w:rFonts w:ascii="Arial" w:hAnsi="Arial" w:cs="Arial"/>
        </w:rPr>
        <w:t>if the</w:t>
      </w:r>
      <w:r w:rsidR="000B57E2">
        <w:rPr>
          <w:rFonts w:ascii="Arial" w:hAnsi="Arial" w:cs="Arial"/>
        </w:rPr>
        <w:t xml:space="preserve"> beneficiary</w:t>
      </w:r>
      <w:r w:rsidR="00E33610">
        <w:rPr>
          <w:rFonts w:ascii="Arial" w:hAnsi="Arial" w:cs="Arial"/>
        </w:rPr>
        <w:t xml:space="preserve"> reached </w:t>
      </w:r>
      <w:r w:rsidR="00E87F60">
        <w:rPr>
          <w:rFonts w:ascii="Arial" w:hAnsi="Arial" w:cs="Arial"/>
        </w:rPr>
        <w:t xml:space="preserve">age 90, </w:t>
      </w:r>
      <w:r w:rsidR="00E33610">
        <w:rPr>
          <w:rFonts w:ascii="Arial" w:hAnsi="Arial" w:cs="Arial"/>
        </w:rPr>
        <w:t xml:space="preserve">or at the time of </w:t>
      </w:r>
      <w:r w:rsidR="00E87F60">
        <w:rPr>
          <w:rFonts w:ascii="Arial" w:hAnsi="Arial" w:cs="Arial"/>
        </w:rPr>
        <w:t xml:space="preserve">death or </w:t>
      </w:r>
      <w:r w:rsidR="00E33610">
        <w:rPr>
          <w:rFonts w:ascii="Arial" w:hAnsi="Arial" w:cs="Arial"/>
        </w:rPr>
        <w:t xml:space="preserve">enrollment in Medicare Advantage. </w:t>
      </w:r>
    </w:p>
    <w:p w14:paraId="1362301F" w14:textId="77777777" w:rsidR="00C3191B" w:rsidRDefault="002736E9" w:rsidP="00C55BAD">
      <w:pPr>
        <w:spacing w:line="480" w:lineRule="auto"/>
        <w:rPr>
          <w:rFonts w:ascii="Arial" w:hAnsi="Arial" w:cs="Arial"/>
        </w:rPr>
      </w:pPr>
      <w:r>
        <w:rPr>
          <w:rFonts w:ascii="Arial" w:hAnsi="Arial" w:cs="Arial"/>
        </w:rPr>
        <w:tab/>
      </w:r>
      <w:r w:rsidR="00E87F60">
        <w:rPr>
          <w:rFonts w:ascii="Arial" w:hAnsi="Arial" w:cs="Arial"/>
        </w:rPr>
        <w:t xml:space="preserve">Among these beneficiaries, we identified all instances of primary TKA in the </w:t>
      </w:r>
      <w:r w:rsidR="005146D9">
        <w:rPr>
          <w:rFonts w:ascii="Arial" w:hAnsi="Arial" w:cs="Arial"/>
        </w:rPr>
        <w:t>hospitalization</w:t>
      </w:r>
      <w:r w:rsidR="00E87F60">
        <w:rPr>
          <w:rFonts w:ascii="Arial" w:hAnsi="Arial" w:cs="Arial"/>
        </w:rPr>
        <w:t xml:space="preserve"> files </w:t>
      </w:r>
      <w:r w:rsidR="005146D9">
        <w:rPr>
          <w:rFonts w:ascii="Arial" w:hAnsi="Arial" w:cs="Arial"/>
        </w:rPr>
        <w:t>using</w:t>
      </w:r>
      <w:r w:rsidR="00E87F60">
        <w:rPr>
          <w:rFonts w:ascii="Arial" w:hAnsi="Arial" w:cs="Arial"/>
        </w:rPr>
        <w:t xml:space="preserve"> </w:t>
      </w:r>
      <w:r w:rsidR="00843DA9">
        <w:rPr>
          <w:rFonts w:ascii="Arial" w:hAnsi="Arial" w:cs="Arial"/>
        </w:rPr>
        <w:t>the</w:t>
      </w:r>
      <w:r w:rsidR="00E87F60">
        <w:rPr>
          <w:rFonts w:ascii="Arial" w:hAnsi="Arial" w:cs="Arial"/>
        </w:rPr>
        <w:t xml:space="preserve"> </w:t>
      </w:r>
      <w:r w:rsidR="00CF72A0">
        <w:rPr>
          <w:rFonts w:ascii="Arial" w:hAnsi="Arial" w:cs="Arial"/>
        </w:rPr>
        <w:t xml:space="preserve">corresponding </w:t>
      </w:r>
      <w:r w:rsidR="00843DA9">
        <w:rPr>
          <w:rFonts w:ascii="Arial" w:hAnsi="Arial" w:cs="Arial"/>
        </w:rPr>
        <w:t xml:space="preserve">procedure </w:t>
      </w:r>
      <w:r w:rsidR="00E87F60">
        <w:rPr>
          <w:rFonts w:ascii="Arial" w:hAnsi="Arial" w:cs="Arial"/>
        </w:rPr>
        <w:t>code</w:t>
      </w:r>
      <w:r w:rsidR="00CF72A0">
        <w:rPr>
          <w:rFonts w:ascii="Arial" w:hAnsi="Arial" w:cs="Arial"/>
        </w:rPr>
        <w:t>s (ICD-9-CM</w:t>
      </w:r>
      <w:r w:rsidR="00E87F60">
        <w:rPr>
          <w:rFonts w:ascii="Arial" w:hAnsi="Arial" w:cs="Arial"/>
        </w:rPr>
        <w:t xml:space="preserve"> 81.54</w:t>
      </w:r>
      <w:r w:rsidR="00CF72A0">
        <w:rPr>
          <w:rFonts w:ascii="Arial" w:hAnsi="Arial" w:cs="Arial"/>
        </w:rPr>
        <w:t>; ICD-10-CM 0SRC or 0SRD)</w:t>
      </w:r>
      <w:r w:rsidR="00E87F60">
        <w:rPr>
          <w:rFonts w:ascii="Arial" w:hAnsi="Arial" w:cs="Arial"/>
        </w:rPr>
        <w:t>.</w:t>
      </w:r>
      <w:r w:rsidR="00E33610">
        <w:rPr>
          <w:rFonts w:ascii="Arial" w:hAnsi="Arial" w:cs="Arial"/>
        </w:rPr>
        <w:t xml:space="preserve">  </w:t>
      </w:r>
      <w:r w:rsidR="005146D9" w:rsidRPr="005146D9">
        <w:rPr>
          <w:rFonts w:ascii="Arial" w:hAnsi="Arial" w:cs="Arial"/>
        </w:rPr>
        <w:t>During the study years, TKA was still largely performed as an inpatient procedure</w:t>
      </w:r>
      <w:r w:rsidR="001C45FA">
        <w:rPr>
          <w:rFonts w:ascii="Arial" w:hAnsi="Arial" w:cs="Arial"/>
        </w:rPr>
        <w:t xml:space="preserve"> in Medicare beneficiaries</w:t>
      </w:r>
      <w:r w:rsidR="005146D9" w:rsidRPr="005146D9">
        <w:rPr>
          <w:rFonts w:ascii="Arial" w:hAnsi="Arial" w:cs="Arial"/>
        </w:rPr>
        <w:t xml:space="preserve"> [1</w:t>
      </w:r>
      <w:r w:rsidR="00496CAC">
        <w:rPr>
          <w:rFonts w:ascii="Arial" w:hAnsi="Arial" w:cs="Arial"/>
        </w:rPr>
        <w:t>6</w:t>
      </w:r>
      <w:r w:rsidR="005146D9" w:rsidRPr="005146D9">
        <w:rPr>
          <w:rFonts w:ascii="Arial" w:hAnsi="Arial" w:cs="Arial"/>
        </w:rPr>
        <w:t>].</w:t>
      </w:r>
      <w:r w:rsidR="005146D9">
        <w:rPr>
          <w:rFonts w:ascii="Arial" w:hAnsi="Arial" w:cs="Arial"/>
        </w:rPr>
        <w:t xml:space="preserve">  </w:t>
      </w:r>
      <w:r w:rsidR="00E33610">
        <w:rPr>
          <w:rFonts w:ascii="Arial" w:hAnsi="Arial" w:cs="Arial"/>
        </w:rPr>
        <w:t xml:space="preserve">We computed </w:t>
      </w:r>
      <w:r w:rsidR="001C45FA">
        <w:rPr>
          <w:rFonts w:ascii="Arial" w:hAnsi="Arial" w:cs="Arial"/>
        </w:rPr>
        <w:t xml:space="preserve">annual </w:t>
      </w:r>
      <w:r w:rsidR="00E33610">
        <w:rPr>
          <w:rFonts w:ascii="Arial" w:hAnsi="Arial" w:cs="Arial"/>
        </w:rPr>
        <w:t xml:space="preserve">incidences of primary TKA </w:t>
      </w:r>
      <w:r w:rsidR="00914E49">
        <w:rPr>
          <w:rFonts w:ascii="Arial" w:hAnsi="Arial" w:cs="Arial"/>
        </w:rPr>
        <w:t>by H</w:t>
      </w:r>
      <w:r>
        <w:rPr>
          <w:rFonts w:ascii="Arial" w:hAnsi="Arial" w:cs="Arial"/>
        </w:rPr>
        <w:t>ospital</w:t>
      </w:r>
      <w:r w:rsidR="00914E49">
        <w:rPr>
          <w:rFonts w:ascii="Arial" w:hAnsi="Arial" w:cs="Arial"/>
        </w:rPr>
        <w:t xml:space="preserve"> Referral Region (HRR)</w:t>
      </w:r>
      <w:r w:rsidR="00C72803">
        <w:rPr>
          <w:rFonts w:ascii="Arial" w:hAnsi="Arial" w:cs="Arial"/>
        </w:rPr>
        <w:t xml:space="preserve">, based on </w:t>
      </w:r>
      <w:r w:rsidR="00E91267">
        <w:rPr>
          <w:rFonts w:ascii="Arial" w:hAnsi="Arial" w:cs="Arial"/>
        </w:rPr>
        <w:t>the Dartmouth Atlas for Health Care</w:t>
      </w:r>
      <w:r w:rsidR="00914E49">
        <w:rPr>
          <w:rFonts w:ascii="Arial" w:hAnsi="Arial" w:cs="Arial"/>
        </w:rPr>
        <w:t xml:space="preserve"> [1</w:t>
      </w:r>
      <w:r w:rsidR="00496CAC">
        <w:rPr>
          <w:rFonts w:ascii="Arial" w:hAnsi="Arial" w:cs="Arial"/>
        </w:rPr>
        <w:t>1</w:t>
      </w:r>
      <w:r w:rsidR="00914E49">
        <w:rPr>
          <w:rFonts w:ascii="Arial" w:hAnsi="Arial" w:cs="Arial"/>
        </w:rPr>
        <w:t>].  HRR</w:t>
      </w:r>
      <w:r w:rsidR="005F70CB">
        <w:rPr>
          <w:rFonts w:ascii="Arial" w:hAnsi="Arial" w:cs="Arial"/>
        </w:rPr>
        <w:t>s</w:t>
      </w:r>
      <w:r w:rsidR="00914E49">
        <w:rPr>
          <w:rFonts w:ascii="Arial" w:hAnsi="Arial" w:cs="Arial"/>
        </w:rPr>
        <w:t xml:space="preserve"> </w:t>
      </w:r>
      <w:r w:rsidR="001C45FA">
        <w:rPr>
          <w:rFonts w:ascii="Arial" w:hAnsi="Arial" w:cs="Arial"/>
        </w:rPr>
        <w:t>are</w:t>
      </w:r>
      <w:r w:rsidR="00914E49">
        <w:rPr>
          <w:rFonts w:ascii="Arial" w:hAnsi="Arial" w:cs="Arial"/>
        </w:rPr>
        <w:t xml:space="preserve"> </w:t>
      </w:r>
      <w:r w:rsidR="005F70CB">
        <w:rPr>
          <w:rFonts w:ascii="Arial" w:hAnsi="Arial" w:cs="Arial"/>
        </w:rPr>
        <w:t>306</w:t>
      </w:r>
      <w:r w:rsidR="00914E49">
        <w:rPr>
          <w:rFonts w:ascii="Arial" w:hAnsi="Arial" w:cs="Arial"/>
        </w:rPr>
        <w:t xml:space="preserve"> tertiary medical care regions</w:t>
      </w:r>
      <w:r w:rsidR="005F70CB">
        <w:rPr>
          <w:rFonts w:ascii="Arial" w:hAnsi="Arial" w:cs="Arial"/>
        </w:rPr>
        <w:t xml:space="preserve"> that </w:t>
      </w:r>
      <w:r w:rsidR="00C72803">
        <w:rPr>
          <w:rFonts w:ascii="Arial" w:hAnsi="Arial" w:cs="Arial"/>
        </w:rPr>
        <w:t>represent</w:t>
      </w:r>
      <w:r w:rsidR="00914E49">
        <w:rPr>
          <w:rFonts w:ascii="Arial" w:hAnsi="Arial" w:cs="Arial"/>
        </w:rPr>
        <w:t xml:space="preserve"> </w:t>
      </w:r>
      <w:r w:rsidR="00A43008">
        <w:rPr>
          <w:rFonts w:ascii="Arial" w:hAnsi="Arial" w:cs="Arial"/>
        </w:rPr>
        <w:t xml:space="preserve">local </w:t>
      </w:r>
      <w:r w:rsidR="00914E49">
        <w:rPr>
          <w:rFonts w:ascii="Arial" w:hAnsi="Arial" w:cs="Arial"/>
        </w:rPr>
        <w:t xml:space="preserve">referral patterns for major </w:t>
      </w:r>
      <w:r>
        <w:rPr>
          <w:rFonts w:ascii="Arial" w:hAnsi="Arial" w:cs="Arial"/>
        </w:rPr>
        <w:t>surgeries</w:t>
      </w:r>
      <w:r w:rsidR="005F70CB">
        <w:rPr>
          <w:rFonts w:ascii="Arial" w:hAnsi="Arial" w:cs="Arial"/>
        </w:rPr>
        <w:t>.  E</w:t>
      </w:r>
      <w:r w:rsidR="00A43008">
        <w:rPr>
          <w:rFonts w:ascii="Arial" w:hAnsi="Arial" w:cs="Arial"/>
        </w:rPr>
        <w:t>ach HRR ha</w:t>
      </w:r>
      <w:r w:rsidR="005F70CB">
        <w:rPr>
          <w:rFonts w:ascii="Arial" w:hAnsi="Arial" w:cs="Arial"/>
        </w:rPr>
        <w:t>s</w:t>
      </w:r>
      <w:r w:rsidR="00A43008">
        <w:rPr>
          <w:rFonts w:ascii="Arial" w:hAnsi="Arial" w:cs="Arial"/>
        </w:rPr>
        <w:t xml:space="preserve"> at least one hospital that perform</w:t>
      </w:r>
      <w:r w:rsidR="000B57E2">
        <w:rPr>
          <w:rFonts w:ascii="Arial" w:hAnsi="Arial" w:cs="Arial"/>
        </w:rPr>
        <w:t>ed</w:t>
      </w:r>
      <w:r w:rsidR="00A43008">
        <w:rPr>
          <w:rFonts w:ascii="Arial" w:hAnsi="Arial" w:cs="Arial"/>
        </w:rPr>
        <w:t xml:space="preserve"> both </w:t>
      </w:r>
      <w:r>
        <w:rPr>
          <w:rFonts w:ascii="Arial" w:hAnsi="Arial" w:cs="Arial"/>
        </w:rPr>
        <w:t>cardiovascular surgery and neurosurgery</w:t>
      </w:r>
      <w:r w:rsidR="00814E4F">
        <w:rPr>
          <w:rFonts w:ascii="Arial" w:hAnsi="Arial" w:cs="Arial"/>
        </w:rPr>
        <w:t xml:space="preserve"> and </w:t>
      </w:r>
      <w:r w:rsidR="00C3191B">
        <w:rPr>
          <w:rFonts w:ascii="Arial" w:hAnsi="Arial" w:cs="Arial"/>
        </w:rPr>
        <w:t>ha</w:t>
      </w:r>
      <w:r w:rsidR="005F70CB">
        <w:rPr>
          <w:rFonts w:ascii="Arial" w:hAnsi="Arial" w:cs="Arial"/>
        </w:rPr>
        <w:t>s</w:t>
      </w:r>
      <w:r w:rsidR="00C3191B">
        <w:rPr>
          <w:rFonts w:ascii="Arial" w:hAnsi="Arial" w:cs="Arial"/>
        </w:rPr>
        <w:t xml:space="preserve"> </w:t>
      </w:r>
      <w:r w:rsidR="00814E4F">
        <w:rPr>
          <w:rFonts w:ascii="Arial" w:hAnsi="Arial" w:cs="Arial"/>
        </w:rPr>
        <w:t xml:space="preserve">a minimum population of 120,000.  </w:t>
      </w:r>
      <w:r w:rsidR="00C3191B">
        <w:rPr>
          <w:rFonts w:ascii="Arial" w:hAnsi="Arial" w:cs="Arial"/>
        </w:rPr>
        <w:t>We used linkages provided by CMS to map each beneficiary’s zip code of residence to one of the 306 HRRs [</w:t>
      </w:r>
      <w:r w:rsidR="00496CAC">
        <w:rPr>
          <w:rFonts w:ascii="Arial" w:hAnsi="Arial" w:cs="Arial"/>
        </w:rPr>
        <w:t>17</w:t>
      </w:r>
      <w:r w:rsidR="00C3191B">
        <w:rPr>
          <w:rFonts w:ascii="Arial" w:hAnsi="Arial" w:cs="Arial"/>
        </w:rPr>
        <w:t>]</w:t>
      </w:r>
      <w:r w:rsidR="00A43008">
        <w:rPr>
          <w:rFonts w:ascii="Arial" w:hAnsi="Arial" w:cs="Arial"/>
        </w:rPr>
        <w:t>.</w:t>
      </w:r>
    </w:p>
    <w:p w14:paraId="38DCE3DD" w14:textId="77777777" w:rsidR="00657000" w:rsidRDefault="00AF1F74" w:rsidP="00C55BAD">
      <w:pPr>
        <w:spacing w:line="480" w:lineRule="auto"/>
        <w:rPr>
          <w:rFonts w:ascii="Arial" w:hAnsi="Arial" w:cs="Arial"/>
        </w:rPr>
      </w:pPr>
      <w:r>
        <w:rPr>
          <w:rFonts w:ascii="Arial" w:hAnsi="Arial" w:cs="Arial"/>
        </w:rPr>
        <w:lastRenderedPageBreak/>
        <w:tab/>
      </w:r>
      <w:r w:rsidR="000B57E2">
        <w:rPr>
          <w:rFonts w:ascii="Arial" w:hAnsi="Arial" w:cs="Arial"/>
        </w:rPr>
        <w:t xml:space="preserve">We </w:t>
      </w:r>
      <w:r w:rsidR="00B51777">
        <w:rPr>
          <w:rFonts w:ascii="Arial" w:hAnsi="Arial" w:cs="Arial"/>
        </w:rPr>
        <w:t xml:space="preserve">abstracted data on patient-related </w:t>
      </w:r>
      <w:r w:rsidR="00182882">
        <w:rPr>
          <w:rFonts w:ascii="Arial" w:hAnsi="Arial" w:cs="Arial"/>
        </w:rPr>
        <w:t>f</w:t>
      </w:r>
      <w:r>
        <w:rPr>
          <w:rFonts w:ascii="Arial" w:hAnsi="Arial" w:cs="Arial"/>
        </w:rPr>
        <w:t>actors</w:t>
      </w:r>
      <w:r w:rsidR="00BC1242">
        <w:rPr>
          <w:rFonts w:ascii="Arial" w:hAnsi="Arial" w:cs="Arial"/>
        </w:rPr>
        <w:t xml:space="preserve"> </w:t>
      </w:r>
      <w:r w:rsidR="00B51777">
        <w:rPr>
          <w:rFonts w:ascii="Arial" w:hAnsi="Arial" w:cs="Arial"/>
        </w:rPr>
        <w:t>that were thought potentially related to the likelihood of TKA</w:t>
      </w:r>
      <w:r w:rsidR="00A31F55">
        <w:rPr>
          <w:rFonts w:ascii="Arial" w:hAnsi="Arial" w:cs="Arial"/>
        </w:rPr>
        <w:t xml:space="preserve"> to use as adjustments for regional differences in TKA rates</w:t>
      </w:r>
      <w:r w:rsidR="00B51777">
        <w:rPr>
          <w:rFonts w:ascii="Arial" w:hAnsi="Arial" w:cs="Arial"/>
        </w:rPr>
        <w:t xml:space="preserve">.  </w:t>
      </w:r>
      <w:r w:rsidR="000C26B6">
        <w:rPr>
          <w:rFonts w:ascii="Arial" w:hAnsi="Arial" w:cs="Arial"/>
        </w:rPr>
        <w:t xml:space="preserve">Demographic characteristics included age, sex, </w:t>
      </w:r>
      <w:r w:rsidR="00CF72A0">
        <w:rPr>
          <w:rFonts w:ascii="Arial" w:hAnsi="Arial" w:cs="Arial"/>
        </w:rPr>
        <w:t xml:space="preserve">and </w:t>
      </w:r>
      <w:r w:rsidR="00B663F0">
        <w:rPr>
          <w:rFonts w:ascii="Arial" w:hAnsi="Arial" w:cs="Arial"/>
        </w:rPr>
        <w:t>race/</w:t>
      </w:r>
      <w:r w:rsidR="00C856E4">
        <w:rPr>
          <w:rFonts w:ascii="Arial" w:hAnsi="Arial" w:cs="Arial"/>
        </w:rPr>
        <w:t>e</w:t>
      </w:r>
      <w:r w:rsidR="000C26B6">
        <w:rPr>
          <w:rFonts w:ascii="Arial" w:hAnsi="Arial" w:cs="Arial"/>
        </w:rPr>
        <w:t>thnicity</w:t>
      </w:r>
      <w:r w:rsidR="00CF72A0">
        <w:rPr>
          <w:rFonts w:ascii="Arial" w:hAnsi="Arial" w:cs="Arial"/>
        </w:rPr>
        <w:t xml:space="preserve"> (white, black, Hispanic, Asian, and other).  </w:t>
      </w:r>
      <w:r w:rsidR="003842F2">
        <w:rPr>
          <w:rFonts w:ascii="Arial" w:hAnsi="Arial" w:cs="Arial"/>
        </w:rPr>
        <w:t xml:space="preserve">We identified beneficiaries as having knee osteoarthritis </w:t>
      </w:r>
      <w:r w:rsidR="00A512FB" w:rsidRPr="00A512FB">
        <w:rPr>
          <w:rFonts w:ascii="Arial" w:hAnsi="Arial" w:cs="Arial"/>
        </w:rPr>
        <w:t>(ICD-9-CM 715.X6; ICD-10-CM M17)</w:t>
      </w:r>
      <w:r w:rsidR="00A512FB">
        <w:rPr>
          <w:rFonts w:ascii="Arial" w:hAnsi="Arial" w:cs="Arial"/>
        </w:rPr>
        <w:t xml:space="preserve"> </w:t>
      </w:r>
      <w:r w:rsidR="00763218">
        <w:rPr>
          <w:rFonts w:ascii="Arial" w:hAnsi="Arial" w:cs="Arial"/>
        </w:rPr>
        <w:t xml:space="preserve">or knee symptoms (ICD-9-CM 719.X6; ICD-10-CM M2506, M2526, M2536, M2546, M2556, M2566, M2576, M2586) </w:t>
      </w:r>
      <w:r w:rsidR="00B51777">
        <w:rPr>
          <w:rFonts w:ascii="Arial" w:hAnsi="Arial" w:cs="Arial"/>
        </w:rPr>
        <w:t xml:space="preserve">based on outpatient visit </w:t>
      </w:r>
      <w:r w:rsidR="003842F2">
        <w:rPr>
          <w:rFonts w:ascii="Arial" w:hAnsi="Arial" w:cs="Arial"/>
        </w:rPr>
        <w:t>diagnosis code</w:t>
      </w:r>
      <w:r w:rsidR="00B51777">
        <w:rPr>
          <w:rFonts w:ascii="Arial" w:hAnsi="Arial" w:cs="Arial"/>
        </w:rPr>
        <w:t>s</w:t>
      </w:r>
      <w:r w:rsidR="003842F2">
        <w:rPr>
          <w:rFonts w:ascii="Arial" w:hAnsi="Arial" w:cs="Arial"/>
        </w:rPr>
        <w:t>.</w:t>
      </w:r>
      <w:r w:rsidR="00666B09">
        <w:rPr>
          <w:rFonts w:ascii="Arial" w:hAnsi="Arial" w:cs="Arial"/>
        </w:rPr>
        <w:t xml:space="preserve">  Because knee osteoarthritis may be </w:t>
      </w:r>
      <w:r w:rsidR="00CF72A0">
        <w:rPr>
          <w:rFonts w:ascii="Arial" w:hAnsi="Arial" w:cs="Arial"/>
        </w:rPr>
        <w:t>under</w:t>
      </w:r>
      <w:r w:rsidR="00763218">
        <w:rPr>
          <w:rFonts w:ascii="Arial" w:hAnsi="Arial" w:cs="Arial"/>
        </w:rPr>
        <w:t>-</w:t>
      </w:r>
      <w:r w:rsidR="00666B09">
        <w:rPr>
          <w:rFonts w:ascii="Arial" w:hAnsi="Arial" w:cs="Arial"/>
        </w:rPr>
        <w:t>recorded in claims, we also included three area-level risk factors for knee osteoarthritis:  obesity, smoking, and occupational physical activity [</w:t>
      </w:r>
      <w:r w:rsidR="00496CAC">
        <w:rPr>
          <w:rFonts w:ascii="Arial" w:hAnsi="Arial" w:cs="Arial"/>
        </w:rPr>
        <w:t>18</w:t>
      </w:r>
      <w:r w:rsidR="00666B09">
        <w:rPr>
          <w:rFonts w:ascii="Arial" w:hAnsi="Arial" w:cs="Arial"/>
        </w:rPr>
        <w:t xml:space="preserve">].  We used county-level data on the prevalence of obesity and current smoking </w:t>
      </w:r>
      <w:r w:rsidR="00CA0EDA">
        <w:rPr>
          <w:rFonts w:ascii="Arial" w:hAnsi="Arial" w:cs="Arial"/>
        </w:rPr>
        <w:t xml:space="preserve">from </w:t>
      </w:r>
      <w:r w:rsidR="00666B09">
        <w:rPr>
          <w:rFonts w:ascii="Arial" w:hAnsi="Arial" w:cs="Arial"/>
        </w:rPr>
        <w:t>201</w:t>
      </w:r>
      <w:r w:rsidR="006551A9">
        <w:rPr>
          <w:rFonts w:ascii="Arial" w:hAnsi="Arial" w:cs="Arial"/>
        </w:rPr>
        <w:t>1</w:t>
      </w:r>
      <w:r w:rsidR="00666B09">
        <w:rPr>
          <w:rFonts w:ascii="Arial" w:hAnsi="Arial" w:cs="Arial"/>
        </w:rPr>
        <w:t xml:space="preserve"> </w:t>
      </w:r>
      <w:r w:rsidR="00CA0EDA">
        <w:rPr>
          <w:rFonts w:ascii="Arial" w:hAnsi="Arial" w:cs="Arial"/>
        </w:rPr>
        <w:t xml:space="preserve">in the </w:t>
      </w:r>
      <w:r w:rsidR="00666B09">
        <w:rPr>
          <w:rFonts w:ascii="Arial" w:hAnsi="Arial" w:cs="Arial"/>
        </w:rPr>
        <w:t xml:space="preserve">Behavioral Risk Factor Surveillance </w:t>
      </w:r>
      <w:proofErr w:type="gramStart"/>
      <w:r w:rsidR="00666B09">
        <w:rPr>
          <w:rFonts w:ascii="Arial" w:hAnsi="Arial" w:cs="Arial"/>
        </w:rPr>
        <w:t>Sy</w:t>
      </w:r>
      <w:r w:rsidR="00A419BC">
        <w:rPr>
          <w:rFonts w:ascii="Arial" w:hAnsi="Arial" w:cs="Arial"/>
        </w:rPr>
        <w:t>stem</w:t>
      </w:r>
      <w:r w:rsidR="00666B09">
        <w:rPr>
          <w:rFonts w:ascii="Arial" w:hAnsi="Arial" w:cs="Arial"/>
        </w:rPr>
        <w:t>,</w:t>
      </w:r>
      <w:r w:rsidR="00BF35CE">
        <w:rPr>
          <w:rFonts w:ascii="Arial" w:hAnsi="Arial" w:cs="Arial"/>
        </w:rPr>
        <w:t xml:space="preserve"> </w:t>
      </w:r>
      <w:r w:rsidR="00666B09">
        <w:rPr>
          <w:rFonts w:ascii="Arial" w:hAnsi="Arial" w:cs="Arial"/>
        </w:rPr>
        <w:t>and</w:t>
      </w:r>
      <w:proofErr w:type="gramEnd"/>
      <w:r w:rsidR="00666B09">
        <w:rPr>
          <w:rFonts w:ascii="Arial" w:hAnsi="Arial" w:cs="Arial"/>
        </w:rPr>
        <w:t xml:space="preserve"> </w:t>
      </w:r>
      <w:r w:rsidR="00CA0EDA">
        <w:rPr>
          <w:rFonts w:ascii="Arial" w:hAnsi="Arial" w:cs="Arial"/>
        </w:rPr>
        <w:t xml:space="preserve">used county-to-HRR crosswalks to estimate obesity and smoking prevalence in HRRs.  </w:t>
      </w:r>
      <w:r w:rsidR="00666B09">
        <w:rPr>
          <w:rFonts w:ascii="Arial" w:hAnsi="Arial" w:cs="Arial"/>
        </w:rPr>
        <w:t>[</w:t>
      </w:r>
      <w:r w:rsidR="00496CAC">
        <w:rPr>
          <w:rFonts w:ascii="Arial" w:hAnsi="Arial" w:cs="Arial"/>
        </w:rPr>
        <w:t>19</w:t>
      </w:r>
      <w:r w:rsidR="008C701C">
        <w:rPr>
          <w:rFonts w:ascii="Arial" w:hAnsi="Arial" w:cs="Arial"/>
        </w:rPr>
        <w:t>-2</w:t>
      </w:r>
      <w:r w:rsidR="00496CAC">
        <w:rPr>
          <w:rFonts w:ascii="Arial" w:hAnsi="Arial" w:cs="Arial"/>
        </w:rPr>
        <w:t>1</w:t>
      </w:r>
      <w:r w:rsidR="00666B09">
        <w:rPr>
          <w:rFonts w:ascii="Arial" w:hAnsi="Arial" w:cs="Arial"/>
        </w:rPr>
        <w:t xml:space="preserve">].  </w:t>
      </w:r>
      <w:r w:rsidR="00FC42C5">
        <w:rPr>
          <w:rFonts w:ascii="Arial" w:hAnsi="Arial" w:cs="Arial"/>
        </w:rPr>
        <w:t xml:space="preserve">Similarly, we used county-level data from the U.S. Census </w:t>
      </w:r>
      <w:r w:rsidR="008C701C">
        <w:rPr>
          <w:rFonts w:ascii="Arial" w:hAnsi="Arial" w:cs="Arial"/>
        </w:rPr>
        <w:t xml:space="preserve">2011-2015 summary files </w:t>
      </w:r>
      <w:r w:rsidR="00FC42C5">
        <w:rPr>
          <w:rFonts w:ascii="Arial" w:hAnsi="Arial" w:cs="Arial"/>
        </w:rPr>
        <w:t xml:space="preserve">to estimate the proportion of </w:t>
      </w:r>
      <w:r w:rsidR="00674955">
        <w:rPr>
          <w:rFonts w:ascii="Arial" w:hAnsi="Arial" w:cs="Arial"/>
        </w:rPr>
        <w:t>the population age 16 or older engaged in physically demanding occupations (construction, installation, building maintenance, firefighting, and farming) in each HRR [2</w:t>
      </w:r>
      <w:r w:rsidR="00496CAC">
        <w:rPr>
          <w:rFonts w:ascii="Arial" w:hAnsi="Arial" w:cs="Arial"/>
        </w:rPr>
        <w:t>2</w:t>
      </w:r>
      <w:r w:rsidR="00674955">
        <w:rPr>
          <w:rFonts w:ascii="Arial" w:hAnsi="Arial" w:cs="Arial"/>
        </w:rPr>
        <w:t>].</w:t>
      </w:r>
    </w:p>
    <w:p w14:paraId="0D1E5D85" w14:textId="77777777" w:rsidR="005E4163" w:rsidRDefault="00657000" w:rsidP="00C55BAD">
      <w:pPr>
        <w:spacing w:line="480" w:lineRule="auto"/>
        <w:rPr>
          <w:rFonts w:ascii="Arial" w:hAnsi="Arial" w:cs="Arial"/>
        </w:rPr>
      </w:pPr>
      <w:r>
        <w:rPr>
          <w:rFonts w:ascii="Arial" w:hAnsi="Arial" w:cs="Arial"/>
        </w:rPr>
        <w:tab/>
      </w:r>
      <w:r w:rsidR="008E3106" w:rsidRPr="008E3106">
        <w:rPr>
          <w:rFonts w:ascii="Arial" w:hAnsi="Arial" w:cs="Arial"/>
        </w:rPr>
        <w:t xml:space="preserve">Willingness to consider TKA may </w:t>
      </w:r>
      <w:r w:rsidR="00CA0EDA">
        <w:rPr>
          <w:rFonts w:ascii="Arial" w:hAnsi="Arial" w:cs="Arial"/>
        </w:rPr>
        <w:t xml:space="preserve">be </w:t>
      </w:r>
      <w:r w:rsidR="001D0F6A">
        <w:rPr>
          <w:rFonts w:ascii="Arial" w:hAnsi="Arial" w:cs="Arial"/>
        </w:rPr>
        <w:t>affect</w:t>
      </w:r>
      <w:r w:rsidR="00CA0EDA">
        <w:rPr>
          <w:rFonts w:ascii="Arial" w:hAnsi="Arial" w:cs="Arial"/>
        </w:rPr>
        <w:t xml:space="preserve">ed </w:t>
      </w:r>
      <w:r w:rsidR="001D0F6A">
        <w:rPr>
          <w:rFonts w:ascii="Arial" w:hAnsi="Arial" w:cs="Arial"/>
        </w:rPr>
        <w:t>by</w:t>
      </w:r>
      <w:r w:rsidR="00CA0EDA">
        <w:rPr>
          <w:rFonts w:ascii="Arial" w:hAnsi="Arial" w:cs="Arial"/>
        </w:rPr>
        <w:t xml:space="preserve"> the presence of comorbidit</w:t>
      </w:r>
      <w:r w:rsidR="00D866F0">
        <w:rPr>
          <w:rFonts w:ascii="Arial" w:hAnsi="Arial" w:cs="Arial"/>
        </w:rPr>
        <w:t>ies</w:t>
      </w:r>
      <w:r w:rsidR="00CA0EDA">
        <w:rPr>
          <w:rFonts w:ascii="Arial" w:hAnsi="Arial" w:cs="Arial"/>
        </w:rPr>
        <w:t xml:space="preserve">.  </w:t>
      </w:r>
      <w:r w:rsidR="008E3106" w:rsidRPr="008E3106">
        <w:rPr>
          <w:rFonts w:ascii="Arial" w:hAnsi="Arial" w:cs="Arial"/>
        </w:rPr>
        <w:t xml:space="preserve"> </w:t>
      </w:r>
      <w:r w:rsidR="008E3106">
        <w:rPr>
          <w:rFonts w:ascii="Arial" w:hAnsi="Arial" w:cs="Arial"/>
        </w:rPr>
        <w:t xml:space="preserve">Therefore, </w:t>
      </w:r>
      <w:r w:rsidR="00CA0EDA">
        <w:rPr>
          <w:rFonts w:ascii="Arial" w:hAnsi="Arial" w:cs="Arial"/>
        </w:rPr>
        <w:t xml:space="preserve">for each beneficiary </w:t>
      </w:r>
      <w:r>
        <w:rPr>
          <w:rFonts w:ascii="Arial" w:hAnsi="Arial" w:cs="Arial"/>
        </w:rPr>
        <w:t xml:space="preserve">we </w:t>
      </w:r>
      <w:r w:rsidR="00882654">
        <w:rPr>
          <w:rFonts w:ascii="Arial" w:hAnsi="Arial" w:cs="Arial"/>
        </w:rPr>
        <w:t xml:space="preserve">identified the presence </w:t>
      </w:r>
      <w:r w:rsidR="00CA0EDA">
        <w:rPr>
          <w:rFonts w:ascii="Arial" w:hAnsi="Arial" w:cs="Arial"/>
        </w:rPr>
        <w:t xml:space="preserve">or absence </w:t>
      </w:r>
      <w:r w:rsidR="00882654">
        <w:rPr>
          <w:rFonts w:ascii="Arial" w:hAnsi="Arial" w:cs="Arial"/>
        </w:rPr>
        <w:t>of 2</w:t>
      </w:r>
      <w:r w:rsidR="00763218">
        <w:rPr>
          <w:rFonts w:ascii="Arial" w:hAnsi="Arial" w:cs="Arial"/>
        </w:rPr>
        <w:t>0</w:t>
      </w:r>
      <w:r w:rsidR="00C86ECF">
        <w:rPr>
          <w:rFonts w:ascii="Arial" w:hAnsi="Arial" w:cs="Arial"/>
        </w:rPr>
        <w:t xml:space="preserve"> </w:t>
      </w:r>
      <w:r w:rsidR="00CA0EDA">
        <w:rPr>
          <w:rFonts w:ascii="Arial" w:hAnsi="Arial" w:cs="Arial"/>
        </w:rPr>
        <w:t xml:space="preserve">comorbid </w:t>
      </w:r>
      <w:r w:rsidR="00C86ECF">
        <w:rPr>
          <w:rFonts w:ascii="Arial" w:hAnsi="Arial" w:cs="Arial"/>
        </w:rPr>
        <w:t>conditions</w:t>
      </w:r>
      <w:r w:rsidR="00882654">
        <w:rPr>
          <w:rFonts w:ascii="Arial" w:hAnsi="Arial" w:cs="Arial"/>
        </w:rPr>
        <w:t xml:space="preserve">, </w:t>
      </w:r>
      <w:r w:rsidR="00CA0EDA">
        <w:rPr>
          <w:rFonts w:ascii="Arial" w:hAnsi="Arial" w:cs="Arial"/>
        </w:rPr>
        <w:t xml:space="preserve">based on inpatient and outpatient claims </w:t>
      </w:r>
      <w:r w:rsidR="00882654">
        <w:rPr>
          <w:rFonts w:ascii="Arial" w:hAnsi="Arial" w:cs="Arial"/>
        </w:rPr>
        <w:t>updated annually</w:t>
      </w:r>
      <w:r w:rsidR="00C86ECF">
        <w:rPr>
          <w:rFonts w:ascii="Arial" w:hAnsi="Arial" w:cs="Arial"/>
        </w:rPr>
        <w:t xml:space="preserve">, </w:t>
      </w:r>
      <w:r w:rsidR="00CA0EDA">
        <w:rPr>
          <w:rFonts w:ascii="Arial" w:hAnsi="Arial" w:cs="Arial"/>
        </w:rPr>
        <w:t>using</w:t>
      </w:r>
      <w:r w:rsidR="00C86ECF">
        <w:rPr>
          <w:rFonts w:ascii="Arial" w:hAnsi="Arial" w:cs="Arial"/>
        </w:rPr>
        <w:t xml:space="preserve"> CMS Chronic Conditions Warehouse definitions: recent acute myocardial infarction; recent atrial fibrillation; </w:t>
      </w:r>
      <w:r w:rsidR="00882654">
        <w:rPr>
          <w:rFonts w:ascii="Arial" w:hAnsi="Arial" w:cs="Arial"/>
        </w:rPr>
        <w:t xml:space="preserve">ever </w:t>
      </w:r>
      <w:r w:rsidR="00C86ECF">
        <w:rPr>
          <w:rFonts w:ascii="Arial" w:hAnsi="Arial" w:cs="Arial"/>
        </w:rPr>
        <w:t xml:space="preserve">ischemic heart disease; </w:t>
      </w:r>
      <w:r w:rsidR="00882654">
        <w:rPr>
          <w:rFonts w:ascii="Arial" w:hAnsi="Arial" w:cs="Arial"/>
        </w:rPr>
        <w:t xml:space="preserve">ever </w:t>
      </w:r>
      <w:r w:rsidR="00C86ECF">
        <w:rPr>
          <w:rFonts w:ascii="Arial" w:hAnsi="Arial" w:cs="Arial"/>
        </w:rPr>
        <w:t xml:space="preserve">congestive heart failure; </w:t>
      </w:r>
      <w:r w:rsidR="00882654">
        <w:rPr>
          <w:rFonts w:ascii="Arial" w:hAnsi="Arial" w:cs="Arial"/>
        </w:rPr>
        <w:t xml:space="preserve">ever </w:t>
      </w:r>
      <w:r w:rsidR="00C86ECF">
        <w:rPr>
          <w:rFonts w:ascii="Arial" w:hAnsi="Arial" w:cs="Arial"/>
        </w:rPr>
        <w:t xml:space="preserve">stroke; </w:t>
      </w:r>
      <w:r w:rsidR="00882654">
        <w:rPr>
          <w:rFonts w:ascii="Arial" w:hAnsi="Arial" w:cs="Arial"/>
        </w:rPr>
        <w:t xml:space="preserve">ever </w:t>
      </w:r>
      <w:r w:rsidR="00C86ECF">
        <w:rPr>
          <w:rFonts w:ascii="Arial" w:hAnsi="Arial" w:cs="Arial"/>
        </w:rPr>
        <w:t xml:space="preserve">peripheral vascular disease; recent skin ulcer; </w:t>
      </w:r>
      <w:r w:rsidR="00882654">
        <w:rPr>
          <w:rFonts w:ascii="Arial" w:hAnsi="Arial" w:cs="Arial"/>
        </w:rPr>
        <w:t xml:space="preserve">ever </w:t>
      </w:r>
      <w:r w:rsidR="00C86ECF">
        <w:rPr>
          <w:rFonts w:ascii="Arial" w:hAnsi="Arial" w:cs="Arial"/>
        </w:rPr>
        <w:t xml:space="preserve">chronic obstructive pulmonary disease; recent diabetes mellitus; recent chronic kidney disease; </w:t>
      </w:r>
      <w:r w:rsidR="00882654">
        <w:rPr>
          <w:rFonts w:ascii="Arial" w:hAnsi="Arial" w:cs="Arial"/>
        </w:rPr>
        <w:t xml:space="preserve">ever </w:t>
      </w:r>
      <w:r w:rsidR="00C86ECF">
        <w:rPr>
          <w:rFonts w:ascii="Arial" w:hAnsi="Arial" w:cs="Arial"/>
        </w:rPr>
        <w:t xml:space="preserve">cirrhosis or other chronic liver disease; </w:t>
      </w:r>
      <w:r w:rsidR="00882654">
        <w:rPr>
          <w:rFonts w:ascii="Arial" w:hAnsi="Arial" w:cs="Arial"/>
        </w:rPr>
        <w:t xml:space="preserve">ever </w:t>
      </w:r>
      <w:r w:rsidR="00C86ECF">
        <w:rPr>
          <w:rFonts w:ascii="Arial" w:hAnsi="Arial" w:cs="Arial"/>
        </w:rPr>
        <w:t xml:space="preserve">HIV/AIDS; </w:t>
      </w:r>
      <w:r w:rsidR="00882654">
        <w:rPr>
          <w:rFonts w:ascii="Arial" w:hAnsi="Arial" w:cs="Arial"/>
        </w:rPr>
        <w:t xml:space="preserve">ever </w:t>
      </w:r>
      <w:r w:rsidR="00C86ECF">
        <w:rPr>
          <w:rFonts w:ascii="Arial" w:hAnsi="Arial" w:cs="Arial"/>
        </w:rPr>
        <w:t xml:space="preserve">dementia; </w:t>
      </w:r>
      <w:r w:rsidR="00882654">
        <w:rPr>
          <w:rFonts w:ascii="Arial" w:hAnsi="Arial" w:cs="Arial"/>
        </w:rPr>
        <w:t xml:space="preserve">recent depression; ever hematological malignancy; </w:t>
      </w:r>
      <w:r w:rsidR="00763218">
        <w:rPr>
          <w:rFonts w:ascii="Arial" w:hAnsi="Arial" w:cs="Arial"/>
        </w:rPr>
        <w:t>ever</w:t>
      </w:r>
      <w:r w:rsidR="00882654">
        <w:rPr>
          <w:rFonts w:ascii="Arial" w:hAnsi="Arial" w:cs="Arial"/>
        </w:rPr>
        <w:t xml:space="preserve"> breast cancer; </w:t>
      </w:r>
      <w:r w:rsidR="00763218">
        <w:rPr>
          <w:rFonts w:ascii="Arial" w:hAnsi="Arial" w:cs="Arial"/>
        </w:rPr>
        <w:t>ever</w:t>
      </w:r>
      <w:r w:rsidR="00882654">
        <w:rPr>
          <w:rFonts w:ascii="Arial" w:hAnsi="Arial" w:cs="Arial"/>
        </w:rPr>
        <w:t xml:space="preserve"> lung cancer, </w:t>
      </w:r>
      <w:r w:rsidR="00763218">
        <w:rPr>
          <w:rFonts w:ascii="Arial" w:hAnsi="Arial" w:cs="Arial"/>
        </w:rPr>
        <w:t xml:space="preserve">ever </w:t>
      </w:r>
      <w:r w:rsidR="00882654">
        <w:rPr>
          <w:rFonts w:ascii="Arial" w:hAnsi="Arial" w:cs="Arial"/>
        </w:rPr>
        <w:t xml:space="preserve">colorectal cancer; </w:t>
      </w:r>
      <w:r w:rsidR="00763218">
        <w:rPr>
          <w:rFonts w:ascii="Arial" w:hAnsi="Arial" w:cs="Arial"/>
        </w:rPr>
        <w:t>ever</w:t>
      </w:r>
      <w:r w:rsidR="00882654">
        <w:rPr>
          <w:rFonts w:ascii="Arial" w:hAnsi="Arial" w:cs="Arial"/>
        </w:rPr>
        <w:t xml:space="preserve"> prostate cancer; and </w:t>
      </w:r>
      <w:r w:rsidR="00763218">
        <w:rPr>
          <w:rFonts w:ascii="Arial" w:hAnsi="Arial" w:cs="Arial"/>
        </w:rPr>
        <w:t>ever</w:t>
      </w:r>
      <w:r w:rsidR="00882654">
        <w:rPr>
          <w:rFonts w:ascii="Arial" w:hAnsi="Arial" w:cs="Arial"/>
        </w:rPr>
        <w:t xml:space="preserve"> endometrial cancer [2</w:t>
      </w:r>
      <w:r w:rsidR="00496CAC">
        <w:rPr>
          <w:rFonts w:ascii="Arial" w:hAnsi="Arial" w:cs="Arial"/>
        </w:rPr>
        <w:t>3</w:t>
      </w:r>
      <w:r w:rsidR="00882654">
        <w:rPr>
          <w:rFonts w:ascii="Arial" w:hAnsi="Arial" w:cs="Arial"/>
        </w:rPr>
        <w:t>]</w:t>
      </w:r>
      <w:r>
        <w:rPr>
          <w:rFonts w:ascii="Arial" w:hAnsi="Arial" w:cs="Arial"/>
        </w:rPr>
        <w:t xml:space="preserve">.  </w:t>
      </w:r>
    </w:p>
    <w:p w14:paraId="60F66EB0" w14:textId="77777777" w:rsidR="00977BCD" w:rsidRDefault="00996CFF" w:rsidP="00C55BAD">
      <w:pPr>
        <w:spacing w:line="480" w:lineRule="auto"/>
        <w:rPr>
          <w:rFonts w:ascii="Arial" w:hAnsi="Arial" w:cs="Arial"/>
        </w:rPr>
      </w:pPr>
      <w:r>
        <w:rPr>
          <w:rFonts w:ascii="Arial" w:hAnsi="Arial" w:cs="Arial"/>
        </w:rPr>
        <w:tab/>
      </w:r>
      <w:r w:rsidR="00CF72A0" w:rsidRPr="00CF72A0">
        <w:rPr>
          <w:rFonts w:ascii="Arial" w:hAnsi="Arial" w:cs="Arial"/>
        </w:rPr>
        <w:t>TKA is less common among persons of low socioeconomic status [</w:t>
      </w:r>
      <w:r w:rsidR="002E0B03">
        <w:rPr>
          <w:rFonts w:ascii="Arial" w:hAnsi="Arial" w:cs="Arial"/>
        </w:rPr>
        <w:t>2</w:t>
      </w:r>
      <w:r w:rsidR="00496CAC">
        <w:rPr>
          <w:rFonts w:ascii="Arial" w:hAnsi="Arial" w:cs="Arial"/>
        </w:rPr>
        <w:t>4</w:t>
      </w:r>
      <w:r w:rsidR="00CF72A0" w:rsidRPr="00CF72A0">
        <w:rPr>
          <w:rFonts w:ascii="Arial" w:hAnsi="Arial" w:cs="Arial"/>
        </w:rPr>
        <w:t xml:space="preserve">].  </w:t>
      </w:r>
      <w:r w:rsidR="005753DA">
        <w:rPr>
          <w:rFonts w:ascii="Arial" w:hAnsi="Arial" w:cs="Arial"/>
        </w:rPr>
        <w:t>W</w:t>
      </w:r>
      <w:r w:rsidR="00CF72A0" w:rsidRPr="00CF72A0">
        <w:rPr>
          <w:rFonts w:ascii="Arial" w:hAnsi="Arial" w:cs="Arial"/>
        </w:rPr>
        <w:t xml:space="preserve">e categorized </w:t>
      </w:r>
      <w:r w:rsidR="005753DA">
        <w:rPr>
          <w:rFonts w:ascii="Arial" w:hAnsi="Arial" w:cs="Arial"/>
        </w:rPr>
        <w:t xml:space="preserve">a </w:t>
      </w:r>
      <w:r w:rsidR="00C72803">
        <w:rPr>
          <w:rFonts w:ascii="Arial" w:hAnsi="Arial" w:cs="Arial"/>
        </w:rPr>
        <w:t xml:space="preserve">beneficiary </w:t>
      </w:r>
      <w:r w:rsidR="00CF72A0" w:rsidRPr="00CF72A0">
        <w:rPr>
          <w:rFonts w:ascii="Arial" w:hAnsi="Arial" w:cs="Arial"/>
        </w:rPr>
        <w:t xml:space="preserve">as poor if they received </w:t>
      </w:r>
      <w:r w:rsidR="005753DA">
        <w:rPr>
          <w:rFonts w:ascii="Arial" w:hAnsi="Arial" w:cs="Arial"/>
        </w:rPr>
        <w:t xml:space="preserve">government subsidies for </w:t>
      </w:r>
      <w:r w:rsidR="00C72803">
        <w:rPr>
          <w:rFonts w:ascii="Arial" w:hAnsi="Arial" w:cs="Arial"/>
        </w:rPr>
        <w:t xml:space="preserve">medical </w:t>
      </w:r>
      <w:r w:rsidR="005753DA">
        <w:rPr>
          <w:rFonts w:ascii="Arial" w:hAnsi="Arial" w:cs="Arial"/>
        </w:rPr>
        <w:t>insurance premiums</w:t>
      </w:r>
      <w:r w:rsidR="00CF72A0" w:rsidRPr="00CF72A0">
        <w:rPr>
          <w:rFonts w:ascii="Arial" w:hAnsi="Arial" w:cs="Arial"/>
        </w:rPr>
        <w:t xml:space="preserve">.  </w:t>
      </w:r>
      <w:r w:rsidR="00CF72A0" w:rsidRPr="00CF72A0">
        <w:rPr>
          <w:rFonts w:ascii="Arial" w:hAnsi="Arial" w:cs="Arial"/>
        </w:rPr>
        <w:lastRenderedPageBreak/>
        <w:t xml:space="preserve">We also used an area-level measure of socioeconomic status, based on seven </w:t>
      </w:r>
      <w:r w:rsidR="00C72803">
        <w:rPr>
          <w:rFonts w:ascii="Arial" w:hAnsi="Arial" w:cs="Arial"/>
        </w:rPr>
        <w:t xml:space="preserve">income, education, and housing </w:t>
      </w:r>
      <w:r w:rsidR="00CF72A0" w:rsidRPr="00CF72A0">
        <w:rPr>
          <w:rFonts w:ascii="Arial" w:hAnsi="Arial" w:cs="Arial"/>
        </w:rPr>
        <w:t xml:space="preserve">characteristics of </w:t>
      </w:r>
      <w:r w:rsidR="00C72803">
        <w:rPr>
          <w:rFonts w:ascii="Arial" w:hAnsi="Arial" w:cs="Arial"/>
        </w:rPr>
        <w:t>the</w:t>
      </w:r>
      <w:r w:rsidR="00CF72A0" w:rsidRPr="00CF72A0">
        <w:rPr>
          <w:rFonts w:ascii="Arial" w:hAnsi="Arial" w:cs="Arial"/>
        </w:rPr>
        <w:t xml:space="preserve"> zip code of residence from the 2010 U.S. Census [</w:t>
      </w:r>
      <w:r w:rsidR="00806165">
        <w:rPr>
          <w:rFonts w:ascii="Arial" w:hAnsi="Arial" w:cs="Arial"/>
        </w:rPr>
        <w:t>2</w:t>
      </w:r>
      <w:r w:rsidR="00496CAC">
        <w:rPr>
          <w:rFonts w:ascii="Arial" w:hAnsi="Arial" w:cs="Arial"/>
        </w:rPr>
        <w:t>5</w:t>
      </w:r>
      <w:r w:rsidR="00CF72A0" w:rsidRPr="00CF72A0">
        <w:rPr>
          <w:rFonts w:ascii="Arial" w:hAnsi="Arial" w:cs="Arial"/>
        </w:rPr>
        <w:t xml:space="preserve">].  </w:t>
      </w:r>
      <w:r w:rsidR="00C72803">
        <w:rPr>
          <w:rFonts w:ascii="Arial" w:hAnsi="Arial" w:cs="Arial"/>
        </w:rPr>
        <w:t>Z scores for each measure</w:t>
      </w:r>
      <w:r w:rsidR="00AB45BA">
        <w:rPr>
          <w:rFonts w:ascii="Arial" w:hAnsi="Arial" w:cs="Arial"/>
        </w:rPr>
        <w:t xml:space="preserve"> (number of standard deviations above or below the national average) </w:t>
      </w:r>
      <w:r w:rsidR="00C72803">
        <w:rPr>
          <w:rFonts w:ascii="Arial" w:hAnsi="Arial" w:cs="Arial"/>
        </w:rPr>
        <w:t>were</w:t>
      </w:r>
      <w:r w:rsidR="00AB45BA">
        <w:rPr>
          <w:rFonts w:ascii="Arial" w:hAnsi="Arial" w:cs="Arial"/>
        </w:rPr>
        <w:t xml:space="preserve"> computed for each zip </w:t>
      </w:r>
      <w:proofErr w:type="gramStart"/>
      <w:r w:rsidR="00AB45BA">
        <w:rPr>
          <w:rFonts w:ascii="Arial" w:hAnsi="Arial" w:cs="Arial"/>
        </w:rPr>
        <w:t>code, and</w:t>
      </w:r>
      <w:proofErr w:type="gramEnd"/>
      <w:r w:rsidR="00AB45BA">
        <w:rPr>
          <w:rFonts w:ascii="Arial" w:hAnsi="Arial" w:cs="Arial"/>
        </w:rPr>
        <w:t xml:space="preserve"> summed to </w:t>
      </w:r>
      <w:r w:rsidR="00CF72A0" w:rsidRPr="00CF72A0">
        <w:rPr>
          <w:rFonts w:ascii="Arial" w:hAnsi="Arial" w:cs="Arial"/>
        </w:rPr>
        <w:t xml:space="preserve">derive the area-based socioeconomic score.  A zip code that was at the national average on all measures would have a score of 0.  </w:t>
      </w:r>
    </w:p>
    <w:p w14:paraId="690138B1" w14:textId="77777777" w:rsidR="005E4163" w:rsidRDefault="00CF72A0" w:rsidP="00977BCD">
      <w:pPr>
        <w:spacing w:line="480" w:lineRule="auto"/>
        <w:ind w:firstLine="720"/>
        <w:rPr>
          <w:rFonts w:ascii="Arial" w:hAnsi="Arial" w:cs="Arial"/>
        </w:rPr>
      </w:pPr>
      <w:r w:rsidRPr="00CF72A0">
        <w:rPr>
          <w:rFonts w:ascii="Arial" w:hAnsi="Arial" w:cs="Arial"/>
        </w:rPr>
        <w:t xml:space="preserve">We </w:t>
      </w:r>
      <w:r w:rsidR="00C72803">
        <w:rPr>
          <w:rFonts w:ascii="Arial" w:hAnsi="Arial" w:cs="Arial"/>
        </w:rPr>
        <w:t xml:space="preserve">next </w:t>
      </w:r>
      <w:r w:rsidR="00977BCD">
        <w:rPr>
          <w:rFonts w:ascii="Arial" w:hAnsi="Arial" w:cs="Arial"/>
        </w:rPr>
        <w:t xml:space="preserve">examined four measures potentially related to access to TKA.  We </w:t>
      </w:r>
      <w:r w:rsidRPr="00CF72A0">
        <w:rPr>
          <w:rFonts w:ascii="Arial" w:hAnsi="Arial" w:cs="Arial"/>
        </w:rPr>
        <w:t>classif</w:t>
      </w:r>
      <w:r w:rsidR="008D4FC7">
        <w:rPr>
          <w:rFonts w:ascii="Arial" w:hAnsi="Arial" w:cs="Arial"/>
        </w:rPr>
        <w:t>ied</w:t>
      </w:r>
      <w:r w:rsidRPr="00CF72A0">
        <w:rPr>
          <w:rFonts w:ascii="Arial" w:hAnsi="Arial" w:cs="Arial"/>
        </w:rPr>
        <w:t xml:space="preserve"> beneficiaries as living in a rural area if their zip code of residence was outside an urban center or cluster in the 2010 U.S. Census [</w:t>
      </w:r>
      <w:r w:rsidR="00496CAC">
        <w:rPr>
          <w:rFonts w:ascii="Arial" w:hAnsi="Arial" w:cs="Arial"/>
        </w:rPr>
        <w:t>19</w:t>
      </w:r>
      <w:r w:rsidR="00806165">
        <w:rPr>
          <w:rFonts w:ascii="Arial" w:hAnsi="Arial" w:cs="Arial"/>
        </w:rPr>
        <w:t>,</w:t>
      </w:r>
      <w:r w:rsidR="00496CAC">
        <w:rPr>
          <w:rFonts w:ascii="Arial" w:hAnsi="Arial" w:cs="Arial"/>
        </w:rPr>
        <w:t>26</w:t>
      </w:r>
      <w:r w:rsidRPr="00CF72A0">
        <w:rPr>
          <w:rFonts w:ascii="Arial" w:hAnsi="Arial" w:cs="Arial"/>
        </w:rPr>
        <w:t>].</w:t>
      </w:r>
      <w:r w:rsidR="00977BCD">
        <w:rPr>
          <w:rFonts w:ascii="Arial" w:hAnsi="Arial" w:cs="Arial"/>
        </w:rPr>
        <w:t xml:space="preserve">  </w:t>
      </w:r>
      <w:r w:rsidR="005E4163">
        <w:rPr>
          <w:rFonts w:ascii="Arial" w:hAnsi="Arial" w:cs="Arial"/>
        </w:rPr>
        <w:t xml:space="preserve">We used the annual number of </w:t>
      </w:r>
      <w:r w:rsidR="00977BCD">
        <w:rPr>
          <w:rFonts w:ascii="Arial" w:hAnsi="Arial" w:cs="Arial"/>
        </w:rPr>
        <w:t>knee</w:t>
      </w:r>
      <w:r w:rsidR="005E4163">
        <w:rPr>
          <w:rFonts w:ascii="Arial" w:hAnsi="Arial" w:cs="Arial"/>
        </w:rPr>
        <w:t xml:space="preserve"> visits </w:t>
      </w:r>
      <w:r w:rsidR="008D4FC7">
        <w:rPr>
          <w:rFonts w:ascii="Arial" w:hAnsi="Arial" w:cs="Arial"/>
        </w:rPr>
        <w:t xml:space="preserve">to any provider </w:t>
      </w:r>
      <w:r w:rsidR="005E4163">
        <w:rPr>
          <w:rFonts w:ascii="Arial" w:hAnsi="Arial" w:cs="Arial"/>
        </w:rPr>
        <w:t xml:space="preserve">as a measure of access to outpatient care.  Because the degree of local market penetration by managed care plans can influence the care provided to patients insured by fee-for-service plans, we used CMS data </w:t>
      </w:r>
      <w:r w:rsidR="00450344">
        <w:rPr>
          <w:rFonts w:ascii="Arial" w:hAnsi="Arial" w:cs="Arial"/>
        </w:rPr>
        <w:t>on</w:t>
      </w:r>
      <w:r w:rsidR="005E4163">
        <w:rPr>
          <w:rFonts w:ascii="Arial" w:hAnsi="Arial" w:cs="Arial"/>
        </w:rPr>
        <w:t xml:space="preserve"> </w:t>
      </w:r>
      <w:r w:rsidR="00F56B1C">
        <w:rPr>
          <w:rFonts w:ascii="Arial" w:hAnsi="Arial" w:cs="Arial"/>
        </w:rPr>
        <w:t>the</w:t>
      </w:r>
      <w:r w:rsidR="005E4163">
        <w:rPr>
          <w:rFonts w:ascii="Arial" w:hAnsi="Arial" w:cs="Arial"/>
        </w:rPr>
        <w:t xml:space="preserve"> proportion of Medicare beneficiaries enrolled in Medicare Advantage plans in each </w:t>
      </w:r>
      <w:r w:rsidR="00F56B1C">
        <w:rPr>
          <w:rFonts w:ascii="Arial" w:hAnsi="Arial" w:cs="Arial"/>
        </w:rPr>
        <w:t xml:space="preserve">county and </w:t>
      </w:r>
      <w:r w:rsidR="005E4163">
        <w:rPr>
          <w:rFonts w:ascii="Arial" w:hAnsi="Arial" w:cs="Arial"/>
        </w:rPr>
        <w:t>year</w:t>
      </w:r>
      <w:r w:rsidR="00450344">
        <w:rPr>
          <w:rFonts w:ascii="Arial" w:hAnsi="Arial" w:cs="Arial"/>
        </w:rPr>
        <w:t xml:space="preserve"> to</w:t>
      </w:r>
      <w:r w:rsidR="005E4163">
        <w:rPr>
          <w:rFonts w:ascii="Arial" w:hAnsi="Arial" w:cs="Arial"/>
        </w:rPr>
        <w:t xml:space="preserve"> compute weighted averages </w:t>
      </w:r>
      <w:r w:rsidR="00894B37">
        <w:rPr>
          <w:rFonts w:ascii="Arial" w:hAnsi="Arial" w:cs="Arial"/>
        </w:rPr>
        <w:t>o</w:t>
      </w:r>
      <w:r w:rsidR="005E4163">
        <w:rPr>
          <w:rFonts w:ascii="Arial" w:hAnsi="Arial" w:cs="Arial"/>
        </w:rPr>
        <w:t xml:space="preserve">f </w:t>
      </w:r>
      <w:r w:rsidR="00450344">
        <w:rPr>
          <w:rFonts w:ascii="Arial" w:hAnsi="Arial" w:cs="Arial"/>
        </w:rPr>
        <w:t xml:space="preserve">Medicare Advantage penetration in </w:t>
      </w:r>
      <w:r w:rsidR="005E4163">
        <w:rPr>
          <w:rFonts w:ascii="Arial" w:hAnsi="Arial" w:cs="Arial"/>
        </w:rPr>
        <w:t>each HRR [</w:t>
      </w:r>
      <w:r w:rsidR="00496CAC">
        <w:rPr>
          <w:rFonts w:ascii="Arial" w:hAnsi="Arial" w:cs="Arial"/>
        </w:rPr>
        <w:t>27,28</w:t>
      </w:r>
      <w:r w:rsidR="005E4163">
        <w:rPr>
          <w:rFonts w:ascii="Arial" w:hAnsi="Arial" w:cs="Arial"/>
        </w:rPr>
        <w:t>].</w:t>
      </w:r>
      <w:r w:rsidR="00CE0F4D">
        <w:rPr>
          <w:rFonts w:ascii="Arial" w:hAnsi="Arial" w:cs="Arial"/>
        </w:rPr>
        <w:t xml:space="preserve">  We also </w:t>
      </w:r>
      <w:r w:rsidR="00245C6E">
        <w:rPr>
          <w:rFonts w:ascii="Arial" w:hAnsi="Arial" w:cs="Arial"/>
        </w:rPr>
        <w:t>counted</w:t>
      </w:r>
      <w:r w:rsidR="00CE0F4D">
        <w:rPr>
          <w:rFonts w:ascii="Arial" w:hAnsi="Arial" w:cs="Arial"/>
        </w:rPr>
        <w:t xml:space="preserve"> the number of surgeons in each HRR that performed primary TKA among Medicare beneficiaries in the study years</w:t>
      </w:r>
      <w:r w:rsidR="008201B5">
        <w:rPr>
          <w:rFonts w:ascii="Arial" w:hAnsi="Arial" w:cs="Arial"/>
        </w:rPr>
        <w:t xml:space="preserve">, based on the </w:t>
      </w:r>
      <w:r w:rsidR="00401491">
        <w:rPr>
          <w:rFonts w:ascii="Arial" w:hAnsi="Arial" w:cs="Arial"/>
        </w:rPr>
        <w:t xml:space="preserve">National </w:t>
      </w:r>
      <w:r w:rsidR="0036738D">
        <w:rPr>
          <w:rFonts w:ascii="Arial" w:hAnsi="Arial" w:cs="Arial"/>
        </w:rPr>
        <w:t>Provider Identifier</w:t>
      </w:r>
      <w:r w:rsidR="008201B5">
        <w:rPr>
          <w:rFonts w:ascii="Arial" w:hAnsi="Arial" w:cs="Arial"/>
        </w:rPr>
        <w:t xml:space="preserve"> </w:t>
      </w:r>
      <w:r w:rsidR="00401491">
        <w:rPr>
          <w:rFonts w:ascii="Arial" w:hAnsi="Arial" w:cs="Arial"/>
        </w:rPr>
        <w:t>of the operating surgeon</w:t>
      </w:r>
      <w:r w:rsidR="0036738D">
        <w:rPr>
          <w:rFonts w:ascii="Arial" w:hAnsi="Arial" w:cs="Arial"/>
        </w:rPr>
        <w:t>.</w:t>
      </w:r>
      <w:r w:rsidR="00C71419">
        <w:rPr>
          <w:rFonts w:ascii="Arial" w:hAnsi="Arial" w:cs="Arial"/>
        </w:rPr>
        <w:t xml:space="preserve">  We divided this number by the population of each HRR as a measure of TKA surgeon density.</w:t>
      </w:r>
      <w:r w:rsidR="0036738D">
        <w:rPr>
          <w:rFonts w:ascii="Arial" w:hAnsi="Arial" w:cs="Arial"/>
        </w:rPr>
        <w:t xml:space="preserve">  We used this measure</w:t>
      </w:r>
      <w:r w:rsidR="00401491">
        <w:rPr>
          <w:rFonts w:ascii="Arial" w:hAnsi="Arial" w:cs="Arial"/>
        </w:rPr>
        <w:t xml:space="preserve">, </w:t>
      </w:r>
      <w:r w:rsidR="00076EB8">
        <w:rPr>
          <w:rFonts w:ascii="Arial" w:hAnsi="Arial" w:cs="Arial"/>
        </w:rPr>
        <w:t>rather than</w:t>
      </w:r>
      <w:r w:rsidR="0036738D">
        <w:rPr>
          <w:rFonts w:ascii="Arial" w:hAnsi="Arial" w:cs="Arial"/>
        </w:rPr>
        <w:t xml:space="preserve"> the number of orthopedic surgeons</w:t>
      </w:r>
      <w:r w:rsidR="00401491">
        <w:rPr>
          <w:rFonts w:ascii="Arial" w:hAnsi="Arial" w:cs="Arial"/>
        </w:rPr>
        <w:t>,</w:t>
      </w:r>
      <w:r w:rsidR="0036738D">
        <w:rPr>
          <w:rFonts w:ascii="Arial" w:hAnsi="Arial" w:cs="Arial"/>
        </w:rPr>
        <w:t xml:space="preserve"> because </w:t>
      </w:r>
      <w:r w:rsidR="00401491">
        <w:rPr>
          <w:rFonts w:ascii="Arial" w:hAnsi="Arial" w:cs="Arial"/>
        </w:rPr>
        <w:t xml:space="preserve">nationally </w:t>
      </w:r>
      <w:r w:rsidR="0036738D">
        <w:rPr>
          <w:rFonts w:ascii="Arial" w:hAnsi="Arial" w:cs="Arial"/>
        </w:rPr>
        <w:t xml:space="preserve">only </w:t>
      </w:r>
      <w:r w:rsidR="00F94587">
        <w:rPr>
          <w:rFonts w:ascii="Arial" w:hAnsi="Arial" w:cs="Arial"/>
        </w:rPr>
        <w:t>one-half</w:t>
      </w:r>
      <w:r w:rsidR="0036738D">
        <w:rPr>
          <w:rFonts w:ascii="Arial" w:hAnsi="Arial" w:cs="Arial"/>
        </w:rPr>
        <w:t xml:space="preserve"> of</w:t>
      </w:r>
      <w:r w:rsidR="00F94587">
        <w:rPr>
          <w:rFonts w:ascii="Arial" w:hAnsi="Arial" w:cs="Arial"/>
        </w:rPr>
        <w:t xml:space="preserve"> orthopedic surgeons perform arthroplasties [</w:t>
      </w:r>
      <w:r w:rsidR="00496CAC">
        <w:rPr>
          <w:rFonts w:ascii="Arial" w:hAnsi="Arial" w:cs="Arial"/>
        </w:rPr>
        <w:t>29</w:t>
      </w:r>
      <w:r w:rsidR="00F94587">
        <w:rPr>
          <w:rFonts w:ascii="Arial" w:hAnsi="Arial" w:cs="Arial"/>
        </w:rPr>
        <w:t>]</w:t>
      </w:r>
      <w:r w:rsidR="0036738D">
        <w:rPr>
          <w:rFonts w:ascii="Arial" w:hAnsi="Arial" w:cs="Arial"/>
        </w:rPr>
        <w:t xml:space="preserve">. </w:t>
      </w:r>
      <w:r w:rsidR="00F56B1C">
        <w:rPr>
          <w:rFonts w:ascii="Arial" w:hAnsi="Arial" w:cs="Arial"/>
        </w:rPr>
        <w:t xml:space="preserve">  </w:t>
      </w:r>
      <w:r w:rsidR="005E4163">
        <w:rPr>
          <w:rFonts w:ascii="Arial" w:hAnsi="Arial" w:cs="Arial"/>
        </w:rPr>
        <w:t xml:space="preserve"> </w:t>
      </w:r>
    </w:p>
    <w:p w14:paraId="6EE8C793" w14:textId="77777777" w:rsidR="00CE4AF0" w:rsidRDefault="00D7129E" w:rsidP="00C55BAD">
      <w:pPr>
        <w:spacing w:line="480" w:lineRule="auto"/>
        <w:rPr>
          <w:ins w:id="0" w:author="Abhijit Dasgupta" w:date="2019-05-28T13:00:00Z"/>
          <w:rFonts w:ascii="Arial" w:hAnsi="Arial" w:cs="Arial"/>
          <w:highlight w:val="yellow"/>
        </w:rPr>
      </w:pPr>
      <w:r w:rsidRPr="00D7129E">
        <w:rPr>
          <w:rFonts w:ascii="Arial" w:hAnsi="Arial" w:cs="Arial"/>
          <w:u w:val="single"/>
        </w:rPr>
        <w:t>Statistical analysis</w:t>
      </w:r>
      <w:r>
        <w:rPr>
          <w:rFonts w:ascii="Arial" w:hAnsi="Arial" w:cs="Arial"/>
        </w:rPr>
        <w:t>.  The outcome was primary T</w:t>
      </w:r>
      <w:r w:rsidR="005C3885">
        <w:rPr>
          <w:rFonts w:ascii="Arial" w:hAnsi="Arial" w:cs="Arial"/>
        </w:rPr>
        <w:t xml:space="preserve">KA.  </w:t>
      </w:r>
      <w:r w:rsidR="007D7B80">
        <w:rPr>
          <w:rFonts w:ascii="Arial" w:hAnsi="Arial" w:cs="Arial"/>
        </w:rPr>
        <w:t xml:space="preserve">To compare </w:t>
      </w:r>
      <w:r w:rsidR="004D32F8">
        <w:rPr>
          <w:rFonts w:ascii="Arial" w:hAnsi="Arial" w:cs="Arial"/>
        </w:rPr>
        <w:t xml:space="preserve">the </w:t>
      </w:r>
      <w:r w:rsidR="007D7B80">
        <w:rPr>
          <w:rFonts w:ascii="Arial" w:hAnsi="Arial" w:cs="Arial"/>
        </w:rPr>
        <w:t>incidence of TKA among HRR</w:t>
      </w:r>
      <w:r w:rsidR="004D32F8">
        <w:rPr>
          <w:rFonts w:ascii="Arial" w:hAnsi="Arial" w:cs="Arial"/>
        </w:rPr>
        <w:t>s</w:t>
      </w:r>
      <w:r w:rsidR="007D7B80">
        <w:rPr>
          <w:rFonts w:ascii="Arial" w:hAnsi="Arial" w:cs="Arial"/>
        </w:rPr>
        <w:t>, we first used data from all HRR</w:t>
      </w:r>
      <w:r w:rsidR="004D32F8">
        <w:rPr>
          <w:rFonts w:ascii="Arial" w:hAnsi="Arial" w:cs="Arial"/>
        </w:rPr>
        <w:t>s</w:t>
      </w:r>
      <w:r w:rsidR="007D7B80">
        <w:rPr>
          <w:rFonts w:ascii="Arial" w:hAnsi="Arial" w:cs="Arial"/>
        </w:rPr>
        <w:t xml:space="preserve"> to estimate expected rates of TKA based on the characteristics of </w:t>
      </w:r>
      <w:r w:rsidR="00806165">
        <w:rPr>
          <w:rFonts w:ascii="Arial" w:hAnsi="Arial" w:cs="Arial"/>
        </w:rPr>
        <w:t>all beneficiarie</w:t>
      </w:r>
      <w:r w:rsidR="00EA1286">
        <w:rPr>
          <w:rFonts w:ascii="Arial" w:hAnsi="Arial" w:cs="Arial"/>
        </w:rPr>
        <w:t>s.  We then</w:t>
      </w:r>
      <w:r w:rsidR="00E17B6B">
        <w:rPr>
          <w:rFonts w:ascii="Arial" w:hAnsi="Arial" w:cs="Arial"/>
        </w:rPr>
        <w:t xml:space="preserve"> compared the observed rates of TKA </w:t>
      </w:r>
      <w:r w:rsidR="00806165">
        <w:rPr>
          <w:rFonts w:ascii="Arial" w:hAnsi="Arial" w:cs="Arial"/>
        </w:rPr>
        <w:t xml:space="preserve">in each HRR </w:t>
      </w:r>
      <w:r w:rsidR="00E17B6B">
        <w:rPr>
          <w:rFonts w:ascii="Arial" w:hAnsi="Arial" w:cs="Arial"/>
        </w:rPr>
        <w:t>to the expected rates as a</w:t>
      </w:r>
      <w:r w:rsidR="005D2E95">
        <w:rPr>
          <w:rFonts w:ascii="Arial" w:hAnsi="Arial" w:cs="Arial"/>
        </w:rPr>
        <w:t xml:space="preserve">n </w:t>
      </w:r>
      <w:r w:rsidR="00337FAC">
        <w:rPr>
          <w:rFonts w:ascii="Arial" w:hAnsi="Arial" w:cs="Arial"/>
        </w:rPr>
        <w:t>Observed/Expected</w:t>
      </w:r>
      <w:r w:rsidR="00E17B6B">
        <w:rPr>
          <w:rFonts w:ascii="Arial" w:hAnsi="Arial" w:cs="Arial"/>
        </w:rPr>
        <w:t xml:space="preserve"> ratio (</w:t>
      </w:r>
      <w:r w:rsidR="00337FAC">
        <w:rPr>
          <w:rFonts w:ascii="Arial" w:hAnsi="Arial" w:cs="Arial"/>
        </w:rPr>
        <w:t>OE</w:t>
      </w:r>
      <w:r w:rsidR="00E17B6B">
        <w:rPr>
          <w:rFonts w:ascii="Arial" w:hAnsi="Arial" w:cs="Arial"/>
        </w:rPr>
        <w:t>R)</w:t>
      </w:r>
      <w:r w:rsidR="007D7B80">
        <w:rPr>
          <w:rFonts w:ascii="Arial" w:hAnsi="Arial" w:cs="Arial"/>
        </w:rPr>
        <w:t xml:space="preserve">.  </w:t>
      </w:r>
      <w:r w:rsidR="00342AEA">
        <w:rPr>
          <w:rFonts w:ascii="Arial" w:hAnsi="Arial" w:cs="Arial"/>
        </w:rPr>
        <w:t>To derive the expected rates, w</w:t>
      </w:r>
      <w:r w:rsidR="007D7B80">
        <w:rPr>
          <w:rFonts w:ascii="Arial" w:hAnsi="Arial" w:cs="Arial"/>
        </w:rPr>
        <w:t>e used Poisson models to</w:t>
      </w:r>
      <w:r w:rsidR="00E17B6B">
        <w:rPr>
          <w:rFonts w:ascii="Arial" w:hAnsi="Arial" w:cs="Arial"/>
        </w:rPr>
        <w:t xml:space="preserve"> </w:t>
      </w:r>
      <w:r w:rsidR="00342AEA">
        <w:rPr>
          <w:rFonts w:ascii="Arial" w:hAnsi="Arial" w:cs="Arial"/>
        </w:rPr>
        <w:t>estimate</w:t>
      </w:r>
      <w:r w:rsidR="00E17B6B">
        <w:rPr>
          <w:rFonts w:ascii="Arial" w:hAnsi="Arial" w:cs="Arial"/>
        </w:rPr>
        <w:t xml:space="preserve"> </w:t>
      </w:r>
      <w:r w:rsidR="004D32F8">
        <w:rPr>
          <w:rFonts w:ascii="Arial" w:hAnsi="Arial" w:cs="Arial"/>
        </w:rPr>
        <w:t xml:space="preserve">each beneficiary’s </w:t>
      </w:r>
      <w:r w:rsidR="00E17B6B">
        <w:rPr>
          <w:rFonts w:ascii="Arial" w:hAnsi="Arial" w:cs="Arial"/>
        </w:rPr>
        <w:t>probability of TKA, based on a given set of covariates, and summed these probabilities among all beneficiaries in an HRR</w:t>
      </w:r>
      <w:r w:rsidR="003E48E4">
        <w:rPr>
          <w:rFonts w:ascii="Arial" w:hAnsi="Arial" w:cs="Arial"/>
        </w:rPr>
        <w:t xml:space="preserve">.  </w:t>
      </w:r>
      <w:r w:rsidR="00806165">
        <w:rPr>
          <w:rFonts w:ascii="Arial" w:hAnsi="Arial" w:cs="Arial"/>
        </w:rPr>
        <w:t xml:space="preserve">In the initial </w:t>
      </w:r>
      <w:r w:rsidR="00806165">
        <w:rPr>
          <w:rFonts w:ascii="Arial" w:hAnsi="Arial" w:cs="Arial"/>
        </w:rPr>
        <w:lastRenderedPageBreak/>
        <w:t>model, w</w:t>
      </w:r>
      <w:r w:rsidR="003E48E4">
        <w:rPr>
          <w:rFonts w:ascii="Arial" w:hAnsi="Arial" w:cs="Arial"/>
        </w:rPr>
        <w:t>e included only age</w:t>
      </w:r>
      <w:r w:rsidR="00342AEA">
        <w:rPr>
          <w:rFonts w:ascii="Arial" w:hAnsi="Arial" w:cs="Arial"/>
        </w:rPr>
        <w:t xml:space="preserve"> (in five categories:  65-69 years, 70-74 years, 75-79 years, 80-84 years, and 85-89 years), sex, race/ethnicity</w:t>
      </w:r>
      <w:r w:rsidR="00806165">
        <w:rPr>
          <w:rFonts w:ascii="Arial" w:hAnsi="Arial" w:cs="Arial"/>
        </w:rPr>
        <w:t xml:space="preserve">, </w:t>
      </w:r>
      <w:r w:rsidR="00806165" w:rsidRPr="008F565D">
        <w:rPr>
          <w:rFonts w:ascii="Arial" w:hAnsi="Arial" w:cs="Arial"/>
          <w:highlight w:val="yellow"/>
        </w:rPr>
        <w:t>and age-sex interactions</w:t>
      </w:r>
      <w:r w:rsidR="00342AEA">
        <w:rPr>
          <w:rFonts w:ascii="Arial" w:hAnsi="Arial" w:cs="Arial"/>
        </w:rPr>
        <w:t xml:space="preserve"> as covariates.  In </w:t>
      </w:r>
      <w:r w:rsidR="00806165">
        <w:rPr>
          <w:rFonts w:ascii="Arial" w:hAnsi="Arial" w:cs="Arial"/>
        </w:rPr>
        <w:t>the full model</w:t>
      </w:r>
      <w:r w:rsidR="00342AEA">
        <w:rPr>
          <w:rFonts w:ascii="Arial" w:hAnsi="Arial" w:cs="Arial"/>
        </w:rPr>
        <w:t xml:space="preserve">, we also included indicator variables for knee osteoarthritis, each of the 20 comorbid conditions, and being poor, as well as the area-level measures of the proportion of residents who were obese, smokers, or had physically demanding occupations, and area-level socioeconomic status.  </w:t>
      </w:r>
      <w:r w:rsidR="000111CD">
        <w:rPr>
          <w:rFonts w:ascii="Arial" w:hAnsi="Arial" w:cs="Arial"/>
        </w:rPr>
        <w:t xml:space="preserve">We then divided the observed number of TKA by the expected number to obtain the </w:t>
      </w:r>
      <w:r w:rsidR="00337FAC">
        <w:rPr>
          <w:rFonts w:ascii="Arial" w:hAnsi="Arial" w:cs="Arial"/>
        </w:rPr>
        <w:t>OE</w:t>
      </w:r>
      <w:r w:rsidR="000111CD">
        <w:rPr>
          <w:rFonts w:ascii="Arial" w:hAnsi="Arial" w:cs="Arial"/>
        </w:rPr>
        <w:t>R</w:t>
      </w:r>
      <w:r w:rsidR="00DA0B4E">
        <w:rPr>
          <w:rFonts w:ascii="Arial" w:hAnsi="Arial" w:cs="Arial"/>
        </w:rPr>
        <w:t xml:space="preserve"> in each HRR</w:t>
      </w:r>
      <w:r w:rsidR="000111CD" w:rsidRPr="008F565D">
        <w:rPr>
          <w:rFonts w:ascii="Arial" w:hAnsi="Arial" w:cs="Arial"/>
          <w:highlight w:val="yellow"/>
        </w:rPr>
        <w:t xml:space="preserve">.  </w:t>
      </w:r>
      <w:r w:rsidR="007A6CA8" w:rsidRPr="008F565D">
        <w:rPr>
          <w:rFonts w:ascii="Arial" w:hAnsi="Arial" w:cs="Arial"/>
          <w:highlight w:val="yellow"/>
        </w:rPr>
        <w:t xml:space="preserve">We </w:t>
      </w:r>
      <w:r w:rsidR="000111CD" w:rsidRPr="008F565D">
        <w:rPr>
          <w:rFonts w:ascii="Arial" w:hAnsi="Arial" w:cs="Arial"/>
          <w:highlight w:val="yellow"/>
        </w:rPr>
        <w:t xml:space="preserve">specified separate models for each study year, </w:t>
      </w:r>
      <w:del w:id="1" w:author="Abhijit Dasgupta" w:date="2019-05-28T13:01:00Z">
        <w:r w:rsidR="000111CD" w:rsidRPr="008F565D" w:rsidDel="00CE4AF0">
          <w:rPr>
            <w:rFonts w:ascii="Arial" w:hAnsi="Arial" w:cs="Arial"/>
            <w:highlight w:val="yellow"/>
          </w:rPr>
          <w:delText xml:space="preserve">and </w:delText>
        </w:r>
      </w:del>
    </w:p>
    <w:p w14:paraId="733D341B" w14:textId="77777777" w:rsidR="00DA0B4E" w:rsidRDefault="00CE4AF0" w:rsidP="00C55BAD">
      <w:pPr>
        <w:spacing w:line="480" w:lineRule="auto"/>
        <w:rPr>
          <w:rFonts w:ascii="Arial" w:hAnsi="Arial" w:cs="Arial"/>
        </w:rPr>
      </w:pPr>
      <w:ins w:id="2" w:author="Abhijit Dasgupta" w:date="2019-05-28T13:00:00Z">
        <w:r>
          <w:rPr>
            <w:rFonts w:ascii="Arial" w:hAnsi="Arial" w:cs="Arial"/>
            <w:highlight w:val="yellow"/>
          </w:rPr>
          <w:t xml:space="preserve">computed the expected number of TKA per year, </w:t>
        </w:r>
      </w:ins>
      <w:ins w:id="3" w:author="Abhijit Dasgupta" w:date="2019-05-28T13:01:00Z">
        <w:r>
          <w:rPr>
            <w:rFonts w:ascii="Arial" w:hAnsi="Arial" w:cs="Arial"/>
            <w:highlight w:val="yellow"/>
          </w:rPr>
          <w:t>then summed over the 5 years</w:t>
        </w:r>
      </w:ins>
      <w:del w:id="4" w:author="Abhijit Dasgupta" w:date="2019-05-28T13:01:00Z">
        <w:r w:rsidR="000111CD" w:rsidRPr="008F565D" w:rsidDel="00CE4AF0">
          <w:rPr>
            <w:rFonts w:ascii="Arial" w:hAnsi="Arial" w:cs="Arial"/>
            <w:highlight w:val="yellow"/>
          </w:rPr>
          <w:delText xml:space="preserve">averaged the five estimates of </w:delText>
        </w:r>
        <w:r w:rsidR="00337FAC" w:rsidRPr="008F565D" w:rsidDel="00CE4AF0">
          <w:rPr>
            <w:rFonts w:ascii="Arial" w:hAnsi="Arial" w:cs="Arial"/>
            <w:highlight w:val="yellow"/>
          </w:rPr>
          <w:delText>OE</w:delText>
        </w:r>
        <w:r w:rsidR="000111CD" w:rsidRPr="008F565D" w:rsidDel="00CE4AF0">
          <w:rPr>
            <w:rFonts w:ascii="Arial" w:hAnsi="Arial" w:cs="Arial"/>
            <w:highlight w:val="yellow"/>
          </w:rPr>
          <w:delText>R</w:delText>
        </w:r>
        <w:r w:rsidR="00342AEA" w:rsidRPr="008F565D" w:rsidDel="00CE4AF0">
          <w:rPr>
            <w:rFonts w:ascii="Arial" w:hAnsi="Arial" w:cs="Arial"/>
            <w:highlight w:val="yellow"/>
          </w:rPr>
          <w:delText xml:space="preserve"> </w:delText>
        </w:r>
        <w:r w:rsidR="000111CD" w:rsidRPr="008F565D" w:rsidDel="00CE4AF0">
          <w:rPr>
            <w:rFonts w:ascii="Arial" w:hAnsi="Arial" w:cs="Arial"/>
            <w:highlight w:val="yellow"/>
          </w:rPr>
          <w:delText>for use in analysis</w:delText>
        </w:r>
      </w:del>
      <w:r w:rsidR="000111CD" w:rsidRPr="008F565D">
        <w:rPr>
          <w:rFonts w:ascii="Arial" w:hAnsi="Arial" w:cs="Arial"/>
          <w:highlight w:val="yellow"/>
        </w:rPr>
        <w:t xml:space="preserve">.  </w:t>
      </w:r>
      <w:r w:rsidR="003E48E4" w:rsidRPr="008F565D">
        <w:rPr>
          <w:rFonts w:ascii="Arial" w:hAnsi="Arial" w:cs="Arial"/>
          <w:highlight w:val="yellow"/>
        </w:rPr>
        <w:t xml:space="preserve"> </w:t>
      </w:r>
      <w:commentRangeStart w:id="5"/>
      <w:r w:rsidR="00B80090" w:rsidRPr="008F565D">
        <w:rPr>
          <w:rFonts w:ascii="Arial" w:hAnsi="Arial" w:cs="Arial"/>
          <w:highlight w:val="yellow"/>
        </w:rPr>
        <w:t>How comparable were estimates across years?</w:t>
      </w:r>
      <w:commentRangeEnd w:id="5"/>
      <w:r w:rsidR="001B1B03">
        <w:rPr>
          <w:rStyle w:val="CommentReference"/>
        </w:rPr>
        <w:commentReference w:id="5"/>
      </w:r>
      <w:ins w:id="7" w:author="Abhijit Dasgupta" w:date="2019-05-28T13:51:00Z">
        <w:r w:rsidR="001B1B03">
          <w:rPr>
            <w:rFonts w:ascii="Arial" w:hAnsi="Arial" w:cs="Arial"/>
            <w:highlight w:val="yellow"/>
          </w:rPr>
          <w:t xml:space="preserve"> [Estimated rate ratios had a median </w:t>
        </w:r>
      </w:ins>
      <w:ins w:id="8" w:author="Abhijit Dasgupta" w:date="2019-05-28T13:52:00Z">
        <w:r w:rsidR="001B1B03">
          <w:rPr>
            <w:rFonts w:ascii="Arial" w:hAnsi="Arial" w:cs="Arial"/>
            <w:highlight w:val="yellow"/>
          </w:rPr>
          <w:t xml:space="preserve">coefficient of variation of 6% over the 5 years across the 45 parameters estimated in each model, </w:t>
        </w:r>
      </w:ins>
      <w:ins w:id="9" w:author="Abhijit Dasgupta" w:date="2019-05-28T13:53:00Z">
        <w:r w:rsidR="001B1B03">
          <w:rPr>
            <w:rFonts w:ascii="Arial" w:hAnsi="Arial" w:cs="Arial"/>
            <w:highlight w:val="yellow"/>
          </w:rPr>
          <w:t xml:space="preserve">with all but one having a </w:t>
        </w:r>
      </w:ins>
      <w:r w:rsidR="00E17B6B" w:rsidRPr="008F565D">
        <w:rPr>
          <w:rFonts w:ascii="Arial" w:hAnsi="Arial" w:cs="Arial"/>
          <w:highlight w:val="yellow"/>
        </w:rPr>
        <w:t xml:space="preserve"> </w:t>
      </w:r>
      <w:r w:rsidR="007D7B80" w:rsidRPr="008F565D">
        <w:rPr>
          <w:rFonts w:ascii="Arial" w:hAnsi="Arial" w:cs="Arial"/>
          <w:highlight w:val="yellow"/>
        </w:rPr>
        <w:t xml:space="preserve"> </w:t>
      </w:r>
      <w:r w:rsidR="000111CD" w:rsidRPr="008F565D">
        <w:rPr>
          <w:rFonts w:ascii="Arial" w:hAnsi="Arial" w:cs="Arial"/>
          <w:highlight w:val="yellow"/>
        </w:rPr>
        <w:t>Why not use repeated/hierarchical models</w:t>
      </w:r>
      <w:r w:rsidR="00FD6B7E" w:rsidRPr="008F565D">
        <w:rPr>
          <w:rFonts w:ascii="Arial" w:hAnsi="Arial" w:cs="Arial"/>
          <w:highlight w:val="yellow"/>
        </w:rPr>
        <w:t>?</w:t>
      </w:r>
      <w:ins w:id="10" w:author="Abhijit Dasgupta" w:date="2019-05-28T13:46:00Z">
        <w:r w:rsidR="001B1B03">
          <w:rPr>
            <w:rFonts w:ascii="Arial" w:hAnsi="Arial" w:cs="Arial"/>
            <w:highlight w:val="yellow"/>
          </w:rPr>
          <w:t xml:space="preserve"> [Repeated/hierarchical models are useful in this context for obtaining </w:t>
        </w:r>
      </w:ins>
      <w:ins w:id="11" w:author="Abhijit Dasgupta" w:date="2019-05-28T13:47:00Z">
        <w:r w:rsidR="001B1B03">
          <w:rPr>
            <w:rFonts w:ascii="Arial" w:hAnsi="Arial" w:cs="Arial"/>
            <w:highlight w:val="yellow"/>
          </w:rPr>
          <w:t xml:space="preserve">appropriate standard error estimates of the parameters; they do not change the estimates themselves. We are really interested in the predicted rate of </w:t>
        </w:r>
      </w:ins>
      <w:ins w:id="12" w:author="Abhijit Dasgupta" w:date="2019-05-28T13:48:00Z">
        <w:r w:rsidR="001B1B03">
          <w:rPr>
            <w:rFonts w:ascii="Arial" w:hAnsi="Arial" w:cs="Arial"/>
            <w:highlight w:val="yellow"/>
          </w:rPr>
          <w:t>a TKA for each individual and not the standard error of that estimate, so using separate cross-sectional models results in virtually the same estimates with much lower computational overhead</w:t>
        </w:r>
      </w:ins>
      <w:ins w:id="13" w:author="Abhijit Dasgupta" w:date="2019-05-28T13:49:00Z">
        <w:r w:rsidR="001B1B03">
          <w:rPr>
            <w:rFonts w:ascii="Arial" w:hAnsi="Arial" w:cs="Arial"/>
            <w:highlight w:val="yellow"/>
          </w:rPr>
          <w:t xml:space="preserve"> and convergence issues.]</w:t>
        </w:r>
      </w:ins>
      <w:r w:rsidR="00BC275D" w:rsidRPr="008F565D">
        <w:rPr>
          <w:rFonts w:ascii="Arial" w:hAnsi="Arial" w:cs="Arial"/>
          <w:highlight w:val="yellow"/>
        </w:rPr>
        <w:t xml:space="preserve">  A</w:t>
      </w:r>
      <w:r w:rsidR="00337FAC" w:rsidRPr="008F565D">
        <w:rPr>
          <w:rFonts w:ascii="Arial" w:hAnsi="Arial" w:cs="Arial"/>
          <w:highlight w:val="yellow"/>
        </w:rPr>
        <w:t>n</w:t>
      </w:r>
      <w:r w:rsidR="00BC275D">
        <w:rPr>
          <w:rFonts w:ascii="Arial" w:hAnsi="Arial" w:cs="Arial"/>
        </w:rPr>
        <w:t xml:space="preserve"> </w:t>
      </w:r>
      <w:r w:rsidR="00337FAC">
        <w:rPr>
          <w:rFonts w:ascii="Arial" w:hAnsi="Arial" w:cs="Arial"/>
        </w:rPr>
        <w:t>OE</w:t>
      </w:r>
      <w:r w:rsidR="00BC275D">
        <w:rPr>
          <w:rFonts w:ascii="Arial" w:hAnsi="Arial" w:cs="Arial"/>
        </w:rPr>
        <w:t xml:space="preserve">R of 1.0 would indicate </w:t>
      </w:r>
      <w:proofErr w:type="gramStart"/>
      <w:r w:rsidR="00BC275D">
        <w:rPr>
          <w:rFonts w:ascii="Arial" w:hAnsi="Arial" w:cs="Arial"/>
        </w:rPr>
        <w:t>a</w:t>
      </w:r>
      <w:proofErr w:type="gramEnd"/>
      <w:r w:rsidR="00BC275D">
        <w:rPr>
          <w:rFonts w:ascii="Arial" w:hAnsi="Arial" w:cs="Arial"/>
        </w:rPr>
        <w:t xml:space="preserve"> HRR in which the observed rate of TKA was the same as the expected rate</w:t>
      </w:r>
      <w:r w:rsidR="00DA0B4E">
        <w:rPr>
          <w:rFonts w:ascii="Arial" w:hAnsi="Arial" w:cs="Arial"/>
        </w:rPr>
        <w:t>.</w:t>
      </w:r>
    </w:p>
    <w:p w14:paraId="0E04EA9F" w14:textId="77777777" w:rsidR="001C0F44" w:rsidRDefault="00BC275D" w:rsidP="00C55BAD">
      <w:pPr>
        <w:spacing w:line="480" w:lineRule="auto"/>
        <w:rPr>
          <w:rFonts w:ascii="Arial" w:hAnsi="Arial" w:cs="Arial"/>
        </w:rPr>
      </w:pPr>
      <w:r>
        <w:rPr>
          <w:rFonts w:ascii="Arial" w:hAnsi="Arial" w:cs="Arial"/>
        </w:rPr>
        <w:tab/>
        <w:t xml:space="preserve">To determine </w:t>
      </w:r>
      <w:r w:rsidR="001443C7">
        <w:rPr>
          <w:rFonts w:ascii="Arial" w:hAnsi="Arial" w:cs="Arial"/>
        </w:rPr>
        <w:t xml:space="preserve">the degree to which </w:t>
      </w:r>
      <w:r w:rsidR="00035312">
        <w:rPr>
          <w:rFonts w:ascii="Arial" w:hAnsi="Arial" w:cs="Arial"/>
        </w:rPr>
        <w:t>beneficiary</w:t>
      </w:r>
      <w:r>
        <w:rPr>
          <w:rFonts w:ascii="Arial" w:hAnsi="Arial" w:cs="Arial"/>
        </w:rPr>
        <w:t xml:space="preserve"> characteristics other than age, sex, and race/ethnicity </w:t>
      </w:r>
      <w:r w:rsidR="00C915E6">
        <w:rPr>
          <w:rFonts w:ascii="Arial" w:hAnsi="Arial" w:cs="Arial"/>
        </w:rPr>
        <w:t>a</w:t>
      </w:r>
      <w:r w:rsidR="001443C7">
        <w:rPr>
          <w:rFonts w:ascii="Arial" w:hAnsi="Arial" w:cs="Arial"/>
        </w:rPr>
        <w:t xml:space="preserve">ffected </w:t>
      </w:r>
      <w:r>
        <w:rPr>
          <w:rFonts w:ascii="Arial" w:hAnsi="Arial" w:cs="Arial"/>
        </w:rPr>
        <w:t>rates</w:t>
      </w:r>
      <w:r w:rsidR="001443C7">
        <w:rPr>
          <w:rFonts w:ascii="Arial" w:hAnsi="Arial" w:cs="Arial"/>
        </w:rPr>
        <w:t xml:space="preserve"> of TKA</w:t>
      </w:r>
      <w:r>
        <w:rPr>
          <w:rFonts w:ascii="Arial" w:hAnsi="Arial" w:cs="Arial"/>
        </w:rPr>
        <w:t xml:space="preserve"> among HRRs, we compared the distribution of RRs based on the full model to </w:t>
      </w:r>
      <w:r w:rsidR="00337FAC">
        <w:rPr>
          <w:rFonts w:ascii="Arial" w:hAnsi="Arial" w:cs="Arial"/>
        </w:rPr>
        <w:t>OE</w:t>
      </w:r>
      <w:r>
        <w:rPr>
          <w:rFonts w:ascii="Arial" w:hAnsi="Arial" w:cs="Arial"/>
        </w:rPr>
        <w:t>Rs based on the initial demographic</w:t>
      </w:r>
      <w:r w:rsidR="00690107">
        <w:rPr>
          <w:rFonts w:ascii="Arial" w:hAnsi="Arial" w:cs="Arial"/>
        </w:rPr>
        <w:t>-only model.</w:t>
      </w:r>
      <w:r w:rsidR="001443C7">
        <w:rPr>
          <w:rFonts w:ascii="Arial" w:hAnsi="Arial" w:cs="Arial"/>
        </w:rPr>
        <w:t xml:space="preserve">  We examined correlations between </w:t>
      </w:r>
      <w:r w:rsidR="00337FAC">
        <w:rPr>
          <w:rFonts w:ascii="Arial" w:hAnsi="Arial" w:cs="Arial"/>
        </w:rPr>
        <w:t>OE</w:t>
      </w:r>
      <w:r w:rsidR="001443C7">
        <w:rPr>
          <w:rFonts w:ascii="Arial" w:hAnsi="Arial" w:cs="Arial"/>
        </w:rPr>
        <w:t>Rs based on the fu</w:t>
      </w:r>
      <w:r w:rsidR="009F0210">
        <w:rPr>
          <w:rFonts w:ascii="Arial" w:hAnsi="Arial" w:cs="Arial"/>
        </w:rPr>
        <w:t xml:space="preserve">ll model and the four measures of access to TKA:  the percent of </w:t>
      </w:r>
      <w:r w:rsidR="00DA0B4E">
        <w:rPr>
          <w:rFonts w:ascii="Arial" w:hAnsi="Arial" w:cs="Arial"/>
        </w:rPr>
        <w:t>b</w:t>
      </w:r>
      <w:r w:rsidR="009F0210">
        <w:rPr>
          <w:rFonts w:ascii="Arial" w:hAnsi="Arial" w:cs="Arial"/>
        </w:rPr>
        <w:t>eneficiaries that lived in rural areas, the annual number of outpatient visits for knee complaints, the percent of beneficiaries in a Medicare Advantage plan, and TKA surgeon density.</w:t>
      </w:r>
      <w:r w:rsidR="005F21C5">
        <w:rPr>
          <w:rFonts w:ascii="Arial" w:hAnsi="Arial" w:cs="Arial"/>
        </w:rPr>
        <w:t xml:space="preserve">  </w:t>
      </w:r>
      <w:r w:rsidR="009F0210">
        <w:rPr>
          <w:rFonts w:ascii="Arial" w:hAnsi="Arial" w:cs="Arial"/>
        </w:rPr>
        <w:t xml:space="preserve">  </w:t>
      </w:r>
      <w:r w:rsidR="00690107">
        <w:rPr>
          <w:rFonts w:ascii="Arial" w:hAnsi="Arial" w:cs="Arial"/>
        </w:rPr>
        <w:t xml:space="preserve"> </w:t>
      </w:r>
    </w:p>
    <w:p w14:paraId="6DA97E25" w14:textId="77777777" w:rsidR="009657A8" w:rsidRPr="001D6BC3" w:rsidRDefault="005F21C5" w:rsidP="00C55BAD">
      <w:pPr>
        <w:spacing w:line="480" w:lineRule="auto"/>
        <w:rPr>
          <w:rFonts w:ascii="Arial" w:hAnsi="Arial" w:cs="Arial"/>
          <w:strike/>
        </w:rPr>
      </w:pPr>
      <w:r>
        <w:rPr>
          <w:rFonts w:ascii="Arial" w:hAnsi="Arial" w:cs="Arial"/>
        </w:rPr>
        <w:lastRenderedPageBreak/>
        <w:tab/>
        <w:t xml:space="preserve">To </w:t>
      </w:r>
      <w:r w:rsidR="00B4243D">
        <w:rPr>
          <w:rFonts w:ascii="Arial" w:hAnsi="Arial" w:cs="Arial"/>
        </w:rPr>
        <w:t xml:space="preserve">examine if the characteristics of </w:t>
      </w:r>
      <w:r w:rsidR="00035312">
        <w:rPr>
          <w:rFonts w:ascii="Arial" w:hAnsi="Arial" w:cs="Arial"/>
        </w:rPr>
        <w:t>beneficiarie</w:t>
      </w:r>
      <w:r w:rsidR="00B4243D">
        <w:rPr>
          <w:rFonts w:ascii="Arial" w:hAnsi="Arial" w:cs="Arial"/>
        </w:rPr>
        <w:t xml:space="preserve">s who received TKA differed among beneficiaries in HRRs with high </w:t>
      </w:r>
      <w:r w:rsidR="00337FAC">
        <w:rPr>
          <w:rFonts w:ascii="Arial" w:hAnsi="Arial" w:cs="Arial"/>
        </w:rPr>
        <w:t>OE</w:t>
      </w:r>
      <w:r w:rsidR="00B4243D">
        <w:rPr>
          <w:rFonts w:ascii="Arial" w:hAnsi="Arial" w:cs="Arial"/>
        </w:rPr>
        <w:t xml:space="preserve">R or low </w:t>
      </w:r>
      <w:r w:rsidR="00337FAC">
        <w:rPr>
          <w:rFonts w:ascii="Arial" w:hAnsi="Arial" w:cs="Arial"/>
        </w:rPr>
        <w:t>OE</w:t>
      </w:r>
      <w:r w:rsidR="00B4243D">
        <w:rPr>
          <w:rFonts w:ascii="Arial" w:hAnsi="Arial" w:cs="Arial"/>
        </w:rPr>
        <w:t xml:space="preserve">Rs, we computed </w:t>
      </w:r>
      <w:r w:rsidR="00337FAC">
        <w:rPr>
          <w:rFonts w:ascii="Arial" w:hAnsi="Arial" w:cs="Arial"/>
        </w:rPr>
        <w:t>OE</w:t>
      </w:r>
      <w:r w:rsidR="00B4243D">
        <w:rPr>
          <w:rFonts w:ascii="Arial" w:hAnsi="Arial" w:cs="Arial"/>
        </w:rPr>
        <w:t xml:space="preserve">Rs after stratifying the sample into quartiles based on the expected probability of TKA (ranging from very low probability to highest probability).  In this analysis, we sought to determine </w:t>
      </w:r>
      <w:r w:rsidR="00DA0B4E">
        <w:rPr>
          <w:rFonts w:ascii="Arial" w:hAnsi="Arial" w:cs="Arial"/>
        </w:rPr>
        <w:t xml:space="preserve">how stable the </w:t>
      </w:r>
      <w:proofErr w:type="gramStart"/>
      <w:r w:rsidR="00337FAC">
        <w:rPr>
          <w:rFonts w:ascii="Arial" w:hAnsi="Arial" w:cs="Arial"/>
        </w:rPr>
        <w:t>OE</w:t>
      </w:r>
      <w:r w:rsidR="00B4243D">
        <w:rPr>
          <w:rFonts w:ascii="Arial" w:hAnsi="Arial" w:cs="Arial"/>
        </w:rPr>
        <w:t>R</w:t>
      </w:r>
      <w:r w:rsidR="00DA0B4E">
        <w:rPr>
          <w:rFonts w:ascii="Arial" w:hAnsi="Arial" w:cs="Arial"/>
        </w:rPr>
        <w:t xml:space="preserve"> </w:t>
      </w:r>
      <w:r w:rsidR="00B4243D">
        <w:rPr>
          <w:rFonts w:ascii="Arial" w:hAnsi="Arial" w:cs="Arial"/>
        </w:rPr>
        <w:t xml:space="preserve"> of</w:t>
      </w:r>
      <w:proofErr w:type="gramEnd"/>
      <w:r w:rsidR="00B4243D">
        <w:rPr>
          <w:rFonts w:ascii="Arial" w:hAnsi="Arial" w:cs="Arial"/>
        </w:rPr>
        <w:t xml:space="preserve"> a given HRR was </w:t>
      </w:r>
      <w:r w:rsidR="000B75AB">
        <w:rPr>
          <w:rFonts w:ascii="Arial" w:hAnsi="Arial" w:cs="Arial"/>
        </w:rPr>
        <w:t xml:space="preserve">across beneficiary subgroups with different estimated probabilities of TKA. </w:t>
      </w:r>
      <w:r w:rsidR="00B4243D">
        <w:rPr>
          <w:rFonts w:ascii="Arial" w:hAnsi="Arial" w:cs="Arial"/>
        </w:rPr>
        <w:t xml:space="preserve">  We also computed the rate of TKA among beneficiaries with </w:t>
      </w:r>
      <w:r w:rsidR="000B75AB">
        <w:rPr>
          <w:rFonts w:ascii="Arial" w:hAnsi="Arial" w:cs="Arial"/>
        </w:rPr>
        <w:t xml:space="preserve">either </w:t>
      </w:r>
      <w:r w:rsidR="00B4243D">
        <w:rPr>
          <w:rFonts w:ascii="Arial" w:hAnsi="Arial" w:cs="Arial"/>
        </w:rPr>
        <w:t>dementia, peripheral vascular disease, or l</w:t>
      </w:r>
      <w:r w:rsidR="004079C6">
        <w:rPr>
          <w:rFonts w:ascii="Arial" w:hAnsi="Arial" w:cs="Arial"/>
        </w:rPr>
        <w:t>eg</w:t>
      </w:r>
      <w:r w:rsidR="00B4243D">
        <w:rPr>
          <w:rFonts w:ascii="Arial" w:hAnsi="Arial" w:cs="Arial"/>
        </w:rPr>
        <w:t xml:space="preserve"> ulcers, which are relative contraindication</w:t>
      </w:r>
      <w:r w:rsidR="00D97E1A">
        <w:rPr>
          <w:rFonts w:ascii="Arial" w:hAnsi="Arial" w:cs="Arial"/>
        </w:rPr>
        <w:t>s</w:t>
      </w:r>
      <w:r w:rsidR="00B4243D">
        <w:rPr>
          <w:rFonts w:ascii="Arial" w:hAnsi="Arial" w:cs="Arial"/>
        </w:rPr>
        <w:t xml:space="preserve"> to TKA, and correlated these rate</w:t>
      </w:r>
      <w:r w:rsidR="007A59F5">
        <w:rPr>
          <w:rFonts w:ascii="Arial" w:hAnsi="Arial" w:cs="Arial"/>
        </w:rPr>
        <w:t>s</w:t>
      </w:r>
      <w:r w:rsidR="00B4243D">
        <w:rPr>
          <w:rFonts w:ascii="Arial" w:hAnsi="Arial" w:cs="Arial"/>
        </w:rPr>
        <w:t xml:space="preserve"> with the </w:t>
      </w:r>
      <w:r w:rsidR="00337FAC">
        <w:rPr>
          <w:rFonts w:ascii="Arial" w:hAnsi="Arial" w:cs="Arial"/>
        </w:rPr>
        <w:t>OE</w:t>
      </w:r>
      <w:r w:rsidR="00B4243D">
        <w:rPr>
          <w:rFonts w:ascii="Arial" w:hAnsi="Arial" w:cs="Arial"/>
        </w:rPr>
        <w:t>R across HRRs</w:t>
      </w:r>
      <w:r w:rsidR="00FB5CE1">
        <w:rPr>
          <w:rFonts w:ascii="Arial" w:hAnsi="Arial" w:cs="Arial"/>
        </w:rPr>
        <w:t xml:space="preserve"> [3</w:t>
      </w:r>
      <w:r w:rsidR="00496CAC">
        <w:rPr>
          <w:rFonts w:ascii="Arial" w:hAnsi="Arial" w:cs="Arial"/>
        </w:rPr>
        <w:t>0</w:t>
      </w:r>
      <w:r w:rsidR="00FB5CE1">
        <w:rPr>
          <w:rFonts w:ascii="Arial" w:hAnsi="Arial" w:cs="Arial"/>
        </w:rPr>
        <w:t>]</w:t>
      </w:r>
      <w:r w:rsidR="00B4243D">
        <w:rPr>
          <w:rFonts w:ascii="Arial" w:hAnsi="Arial" w:cs="Arial"/>
        </w:rPr>
        <w:t xml:space="preserve">.  </w:t>
      </w:r>
      <w:r w:rsidR="007A59F5">
        <w:rPr>
          <w:rFonts w:ascii="Arial" w:hAnsi="Arial" w:cs="Arial"/>
        </w:rPr>
        <w:t>Similarly, we computed the rate of TKA among beneficiaries age 65 to 69 who had no comorbidity, as a group of health</w:t>
      </w:r>
      <w:r w:rsidR="001D6BC3">
        <w:rPr>
          <w:rFonts w:ascii="Arial" w:hAnsi="Arial" w:cs="Arial"/>
        </w:rPr>
        <w:t>ier</w:t>
      </w:r>
      <w:r w:rsidR="007A59F5">
        <w:rPr>
          <w:rFonts w:ascii="Arial" w:hAnsi="Arial" w:cs="Arial"/>
        </w:rPr>
        <w:t xml:space="preserve"> persons</w:t>
      </w:r>
      <w:r w:rsidR="009D42AC">
        <w:rPr>
          <w:rFonts w:ascii="Arial" w:hAnsi="Arial" w:cs="Arial"/>
        </w:rPr>
        <w:t xml:space="preserve">, and correlated these rates with the </w:t>
      </w:r>
      <w:r w:rsidR="00337FAC">
        <w:rPr>
          <w:rFonts w:ascii="Arial" w:hAnsi="Arial" w:cs="Arial"/>
        </w:rPr>
        <w:t>OE</w:t>
      </w:r>
      <w:r w:rsidR="009D42AC">
        <w:rPr>
          <w:rFonts w:ascii="Arial" w:hAnsi="Arial" w:cs="Arial"/>
        </w:rPr>
        <w:t xml:space="preserve">R.  </w:t>
      </w:r>
      <w:r w:rsidR="00D97E1A">
        <w:rPr>
          <w:rFonts w:ascii="Arial" w:hAnsi="Arial" w:cs="Arial"/>
        </w:rPr>
        <w:t>Lastl</w:t>
      </w:r>
      <w:r w:rsidR="009D42AC">
        <w:rPr>
          <w:rFonts w:ascii="Arial" w:hAnsi="Arial" w:cs="Arial"/>
        </w:rPr>
        <w:t xml:space="preserve">y, we examined </w:t>
      </w:r>
      <w:r w:rsidR="000B75AB">
        <w:rPr>
          <w:rFonts w:ascii="Arial" w:hAnsi="Arial" w:cs="Arial"/>
        </w:rPr>
        <w:t xml:space="preserve">if </w:t>
      </w:r>
      <w:r w:rsidR="009D42AC">
        <w:rPr>
          <w:rFonts w:ascii="Arial" w:hAnsi="Arial" w:cs="Arial"/>
        </w:rPr>
        <w:t xml:space="preserve">the number of TKAs per surgeon </w:t>
      </w:r>
      <w:r w:rsidR="000B75AB">
        <w:rPr>
          <w:rFonts w:ascii="Arial" w:hAnsi="Arial" w:cs="Arial"/>
        </w:rPr>
        <w:t>varied across HRRs, to assess if rates were associated a few high-volume surgeons.</w:t>
      </w:r>
      <w:r w:rsidR="003F0565">
        <w:rPr>
          <w:rFonts w:ascii="Arial" w:hAnsi="Arial" w:cs="Arial"/>
        </w:rPr>
        <w:t xml:space="preserve"> </w:t>
      </w:r>
    </w:p>
    <w:p w14:paraId="1A594DFA" w14:textId="77777777" w:rsidR="009657A8" w:rsidRDefault="009D42AC" w:rsidP="009D42AC">
      <w:pPr>
        <w:spacing w:line="480" w:lineRule="auto"/>
        <w:ind w:firstLine="720"/>
        <w:rPr>
          <w:rFonts w:ascii="Arial" w:hAnsi="Arial" w:cs="Arial"/>
        </w:rPr>
      </w:pPr>
      <w:r>
        <w:rPr>
          <w:rFonts w:ascii="Arial" w:hAnsi="Arial" w:cs="Arial"/>
        </w:rPr>
        <w:t xml:space="preserve">We used </w:t>
      </w:r>
      <w:r w:rsidRPr="009D42AC">
        <w:rPr>
          <w:rFonts w:ascii="Arial" w:hAnsi="Arial" w:cs="Arial"/>
        </w:rPr>
        <w:t xml:space="preserve">SAS programs (version 9.4, SAS Institute, Cary NC) </w:t>
      </w:r>
      <w:r>
        <w:rPr>
          <w:rFonts w:ascii="Arial" w:hAnsi="Arial" w:cs="Arial"/>
        </w:rPr>
        <w:t>for an</w:t>
      </w:r>
      <w:r w:rsidRPr="009D42AC">
        <w:rPr>
          <w:rFonts w:ascii="Arial" w:hAnsi="Arial" w:cs="Arial"/>
        </w:rPr>
        <w:t xml:space="preserve">alysis.  </w:t>
      </w:r>
    </w:p>
    <w:p w14:paraId="6F111F19" w14:textId="77777777" w:rsidR="00C02F98" w:rsidRDefault="00C02F98" w:rsidP="00605C1C">
      <w:pPr>
        <w:spacing w:line="480" w:lineRule="auto"/>
        <w:rPr>
          <w:rFonts w:ascii="Arial" w:hAnsi="Arial" w:cs="Arial"/>
        </w:rPr>
      </w:pPr>
    </w:p>
    <w:p w14:paraId="7EE2F385" w14:textId="77777777" w:rsidR="00605C1C" w:rsidRDefault="00605C1C" w:rsidP="00605C1C">
      <w:pPr>
        <w:spacing w:line="480" w:lineRule="auto"/>
        <w:rPr>
          <w:rFonts w:ascii="Arial" w:hAnsi="Arial" w:cs="Arial"/>
        </w:rPr>
      </w:pPr>
      <w:r>
        <w:rPr>
          <w:rFonts w:ascii="Arial" w:hAnsi="Arial" w:cs="Arial"/>
        </w:rPr>
        <w:t>RESULTS</w:t>
      </w:r>
    </w:p>
    <w:p w14:paraId="63A535D1" w14:textId="77777777" w:rsidR="008A4847" w:rsidRDefault="009C0A00" w:rsidP="00605C1C">
      <w:pPr>
        <w:spacing w:line="480" w:lineRule="auto"/>
        <w:rPr>
          <w:rFonts w:ascii="Arial" w:hAnsi="Arial" w:cs="Arial"/>
        </w:rPr>
      </w:pPr>
      <w:r>
        <w:rPr>
          <w:rFonts w:ascii="Arial" w:hAnsi="Arial" w:cs="Arial"/>
        </w:rPr>
        <w:tab/>
      </w:r>
      <w:r w:rsidR="006738D2" w:rsidRPr="006738D2">
        <w:rPr>
          <w:rFonts w:ascii="Arial" w:hAnsi="Arial" w:cs="Arial"/>
        </w:rPr>
        <w:t xml:space="preserve">In 2011, there were 239,950 </w:t>
      </w:r>
      <w:r w:rsidR="00C451BF">
        <w:rPr>
          <w:rFonts w:ascii="Arial" w:hAnsi="Arial" w:cs="Arial"/>
        </w:rPr>
        <w:t xml:space="preserve">primary </w:t>
      </w:r>
      <w:r w:rsidR="006738D2" w:rsidRPr="006738D2">
        <w:rPr>
          <w:rFonts w:ascii="Arial" w:hAnsi="Arial" w:cs="Arial"/>
        </w:rPr>
        <w:t xml:space="preserve">TKA among 28,808,011 beneficiaries, while in 2015, there were 262,013 </w:t>
      </w:r>
      <w:r w:rsidR="00C451BF">
        <w:rPr>
          <w:rFonts w:ascii="Arial" w:hAnsi="Arial" w:cs="Arial"/>
        </w:rPr>
        <w:t xml:space="preserve">primary </w:t>
      </w:r>
      <w:r w:rsidR="006738D2" w:rsidRPr="006738D2">
        <w:rPr>
          <w:rFonts w:ascii="Arial" w:hAnsi="Arial" w:cs="Arial"/>
        </w:rPr>
        <w:t>TKA among 30,177,710 beneficiaries</w:t>
      </w:r>
      <w:r>
        <w:rPr>
          <w:rFonts w:ascii="Arial" w:hAnsi="Arial" w:cs="Arial"/>
        </w:rPr>
        <w:t>.</w:t>
      </w:r>
      <w:r w:rsidR="000D682B">
        <w:rPr>
          <w:rFonts w:ascii="Arial" w:hAnsi="Arial" w:cs="Arial"/>
        </w:rPr>
        <w:t xml:space="preserve">  </w:t>
      </w:r>
      <w:r w:rsidR="00AF02BE">
        <w:rPr>
          <w:rFonts w:ascii="Arial" w:hAnsi="Arial" w:cs="Arial"/>
        </w:rPr>
        <w:t xml:space="preserve">When the expected rate of TKA was based on adjustment for age, sex, and race/ethnicity, the </w:t>
      </w:r>
      <w:r w:rsidR="00337FAC">
        <w:rPr>
          <w:rFonts w:ascii="Arial" w:hAnsi="Arial" w:cs="Arial"/>
        </w:rPr>
        <w:t>OE</w:t>
      </w:r>
      <w:r w:rsidR="00AF02BE">
        <w:rPr>
          <w:rFonts w:ascii="Arial" w:hAnsi="Arial" w:cs="Arial"/>
        </w:rPr>
        <w:t xml:space="preserve">R varied widely among HRRs (Supplemental figure 1).  The highest </w:t>
      </w:r>
      <w:r w:rsidR="00337FAC">
        <w:rPr>
          <w:rFonts w:ascii="Arial" w:hAnsi="Arial" w:cs="Arial"/>
        </w:rPr>
        <w:t>OE</w:t>
      </w:r>
      <w:r w:rsidR="00AF02BE">
        <w:rPr>
          <w:rFonts w:ascii="Arial" w:hAnsi="Arial" w:cs="Arial"/>
        </w:rPr>
        <w:t xml:space="preserve">R of </w:t>
      </w:r>
      <w:r w:rsidR="00D866F0">
        <w:rPr>
          <w:rFonts w:ascii="Arial" w:hAnsi="Arial" w:cs="Arial"/>
        </w:rPr>
        <w:t>1.</w:t>
      </w:r>
      <w:r w:rsidR="006738D2">
        <w:rPr>
          <w:rFonts w:ascii="Arial" w:hAnsi="Arial" w:cs="Arial"/>
        </w:rPr>
        <w:t>72</w:t>
      </w:r>
      <w:r w:rsidR="00AF02BE">
        <w:rPr>
          <w:rFonts w:ascii="Arial" w:hAnsi="Arial" w:cs="Arial"/>
        </w:rPr>
        <w:t xml:space="preserve"> was in Idaho Falls, ID, while the lowest </w:t>
      </w:r>
      <w:r w:rsidR="00337FAC">
        <w:rPr>
          <w:rFonts w:ascii="Arial" w:hAnsi="Arial" w:cs="Arial"/>
        </w:rPr>
        <w:t>OE</w:t>
      </w:r>
      <w:r w:rsidR="00AF02BE">
        <w:rPr>
          <w:rFonts w:ascii="Arial" w:hAnsi="Arial" w:cs="Arial"/>
        </w:rPr>
        <w:t xml:space="preserve">R of </w:t>
      </w:r>
      <w:r w:rsidR="00AF02BE" w:rsidRPr="00C451BF">
        <w:rPr>
          <w:rFonts w:ascii="Arial" w:hAnsi="Arial" w:cs="Arial"/>
          <w:highlight w:val="yellow"/>
        </w:rPr>
        <w:t>0.</w:t>
      </w:r>
      <w:r w:rsidR="006738D2" w:rsidRPr="00C451BF">
        <w:rPr>
          <w:rFonts w:ascii="Arial" w:hAnsi="Arial" w:cs="Arial"/>
          <w:highlight w:val="yellow"/>
        </w:rPr>
        <w:t>52</w:t>
      </w:r>
      <w:r w:rsidR="00AF02BE" w:rsidRPr="00C451BF">
        <w:rPr>
          <w:rFonts w:ascii="Arial" w:hAnsi="Arial" w:cs="Arial"/>
          <w:highlight w:val="yellow"/>
        </w:rPr>
        <w:t xml:space="preserve"> was in </w:t>
      </w:r>
      <w:r w:rsidR="006738D2" w:rsidRPr="00C451BF">
        <w:rPr>
          <w:rFonts w:ascii="Arial" w:hAnsi="Arial" w:cs="Arial"/>
          <w:highlight w:val="yellow"/>
        </w:rPr>
        <w:t>Bronx, NY</w:t>
      </w:r>
      <w:r w:rsidR="00AF02BE">
        <w:rPr>
          <w:rFonts w:ascii="Arial" w:hAnsi="Arial" w:cs="Arial"/>
        </w:rPr>
        <w:t xml:space="preserve">.  HRRs with the highest </w:t>
      </w:r>
      <w:r w:rsidR="00337FAC">
        <w:rPr>
          <w:rFonts w:ascii="Arial" w:hAnsi="Arial" w:cs="Arial"/>
        </w:rPr>
        <w:t>OE</w:t>
      </w:r>
      <w:r w:rsidR="00AF02BE">
        <w:rPr>
          <w:rFonts w:ascii="Arial" w:hAnsi="Arial" w:cs="Arial"/>
        </w:rPr>
        <w:t>R</w:t>
      </w:r>
      <w:r w:rsidR="00C451BF">
        <w:rPr>
          <w:rFonts w:ascii="Arial" w:hAnsi="Arial" w:cs="Arial"/>
        </w:rPr>
        <w:t>s</w:t>
      </w:r>
      <w:r w:rsidR="00AF02BE">
        <w:rPr>
          <w:rFonts w:ascii="Arial" w:hAnsi="Arial" w:cs="Arial"/>
        </w:rPr>
        <w:t xml:space="preserve"> </w:t>
      </w:r>
      <w:r w:rsidR="00C451BF">
        <w:rPr>
          <w:rFonts w:ascii="Arial" w:hAnsi="Arial" w:cs="Arial"/>
        </w:rPr>
        <w:t>had</w:t>
      </w:r>
      <w:r w:rsidR="00AF02BE">
        <w:rPr>
          <w:rFonts w:ascii="Arial" w:hAnsi="Arial" w:cs="Arial"/>
        </w:rPr>
        <w:t xml:space="preserve"> predominantly white</w:t>
      </w:r>
      <w:r w:rsidR="00C451BF">
        <w:rPr>
          <w:rFonts w:ascii="Arial" w:hAnsi="Arial" w:cs="Arial"/>
        </w:rPr>
        <w:t xml:space="preserve"> populations</w:t>
      </w:r>
      <w:r w:rsidR="00AF02BE">
        <w:rPr>
          <w:rFonts w:ascii="Arial" w:hAnsi="Arial" w:cs="Arial"/>
        </w:rPr>
        <w:t xml:space="preserve">, while HRRs with the lowest </w:t>
      </w:r>
      <w:r w:rsidR="00337FAC">
        <w:rPr>
          <w:rFonts w:ascii="Arial" w:hAnsi="Arial" w:cs="Arial"/>
        </w:rPr>
        <w:t>OE</w:t>
      </w:r>
      <w:r w:rsidR="00AF02BE">
        <w:rPr>
          <w:rFonts w:ascii="Arial" w:hAnsi="Arial" w:cs="Arial"/>
        </w:rPr>
        <w:t>Rs had large ethnic minori</w:t>
      </w:r>
      <w:r w:rsidR="00C451BF">
        <w:rPr>
          <w:rFonts w:ascii="Arial" w:hAnsi="Arial" w:cs="Arial"/>
        </w:rPr>
        <w:t>ty populations</w:t>
      </w:r>
      <w:r w:rsidR="00AF02BE">
        <w:rPr>
          <w:rFonts w:ascii="Arial" w:hAnsi="Arial" w:cs="Arial"/>
        </w:rPr>
        <w:t xml:space="preserve"> (Supplemental table 1).  Despite adjustment of the expected rates for race/ethnicity, correlations remained between the </w:t>
      </w:r>
      <w:r w:rsidR="00337FAC">
        <w:rPr>
          <w:rFonts w:ascii="Arial" w:hAnsi="Arial" w:cs="Arial"/>
        </w:rPr>
        <w:t>OE</w:t>
      </w:r>
      <w:r w:rsidR="00AF02BE">
        <w:rPr>
          <w:rFonts w:ascii="Arial" w:hAnsi="Arial" w:cs="Arial"/>
        </w:rPr>
        <w:t xml:space="preserve">R and the racial composition of the HRR, indicating residual confounding (Supplemental figure 2).  Therefore, subsequent analyses </w:t>
      </w:r>
      <w:r w:rsidR="008D50B4">
        <w:rPr>
          <w:rFonts w:ascii="Arial" w:hAnsi="Arial" w:cs="Arial"/>
        </w:rPr>
        <w:t xml:space="preserve">used race-specific </w:t>
      </w:r>
      <w:r w:rsidR="008D50B4">
        <w:rPr>
          <w:rFonts w:ascii="Arial" w:hAnsi="Arial" w:cs="Arial"/>
        </w:rPr>
        <w:lastRenderedPageBreak/>
        <w:t>models</w:t>
      </w:r>
      <w:r w:rsidR="006738D2">
        <w:rPr>
          <w:rFonts w:ascii="Arial" w:hAnsi="Arial" w:cs="Arial"/>
        </w:rPr>
        <w:t>.</w:t>
      </w:r>
      <w:r w:rsidR="00AF02BE">
        <w:rPr>
          <w:rFonts w:ascii="Arial" w:hAnsi="Arial" w:cs="Arial"/>
        </w:rPr>
        <w:t xml:space="preserve">  Because whites comprised </w:t>
      </w:r>
      <w:r w:rsidR="006738D2">
        <w:rPr>
          <w:rFonts w:ascii="Arial" w:hAnsi="Arial" w:cs="Arial"/>
        </w:rPr>
        <w:t>84.6</w:t>
      </w:r>
      <w:r w:rsidR="00AF02BE">
        <w:rPr>
          <w:rFonts w:ascii="Arial" w:hAnsi="Arial" w:cs="Arial"/>
        </w:rPr>
        <w:t xml:space="preserve">% of the sample, </w:t>
      </w:r>
      <w:r w:rsidR="00D866F0">
        <w:rPr>
          <w:rFonts w:ascii="Arial" w:hAnsi="Arial" w:cs="Arial"/>
        </w:rPr>
        <w:t xml:space="preserve">our </w:t>
      </w:r>
      <w:r w:rsidR="00F07F8D">
        <w:rPr>
          <w:rFonts w:ascii="Arial" w:hAnsi="Arial" w:cs="Arial"/>
        </w:rPr>
        <w:t>analyses focused on associations among white</w:t>
      </w:r>
      <w:r w:rsidR="0014263D">
        <w:rPr>
          <w:rFonts w:ascii="Arial" w:hAnsi="Arial" w:cs="Arial"/>
        </w:rPr>
        <w:t xml:space="preserve"> beneficiarie</w:t>
      </w:r>
      <w:r w:rsidR="00F07F8D">
        <w:rPr>
          <w:rFonts w:ascii="Arial" w:hAnsi="Arial" w:cs="Arial"/>
        </w:rPr>
        <w:t>s.</w:t>
      </w:r>
    </w:p>
    <w:p w14:paraId="540E808C" w14:textId="77777777" w:rsidR="00D866F0" w:rsidRDefault="00D866F0" w:rsidP="00605C1C">
      <w:pPr>
        <w:spacing w:line="480" w:lineRule="auto"/>
        <w:rPr>
          <w:rFonts w:ascii="Arial" w:hAnsi="Arial" w:cs="Arial"/>
        </w:rPr>
      </w:pPr>
      <w:r>
        <w:rPr>
          <w:rFonts w:ascii="Arial" w:hAnsi="Arial" w:cs="Arial"/>
        </w:rPr>
        <w:tab/>
      </w:r>
      <w:r w:rsidR="008D50B4">
        <w:rPr>
          <w:rFonts w:ascii="Arial" w:hAnsi="Arial" w:cs="Arial"/>
        </w:rPr>
        <w:t>Among white</w:t>
      </w:r>
      <w:r w:rsidR="0014263D">
        <w:rPr>
          <w:rFonts w:ascii="Arial" w:hAnsi="Arial" w:cs="Arial"/>
        </w:rPr>
        <w:t>s</w:t>
      </w:r>
      <w:r w:rsidR="008D50B4">
        <w:rPr>
          <w:rFonts w:ascii="Arial" w:hAnsi="Arial" w:cs="Arial"/>
        </w:rPr>
        <w:t xml:space="preserve">, </w:t>
      </w:r>
      <w:r w:rsidR="00040431">
        <w:rPr>
          <w:rFonts w:ascii="Arial" w:hAnsi="Arial" w:cs="Arial"/>
        </w:rPr>
        <w:t xml:space="preserve">the </w:t>
      </w:r>
      <w:r w:rsidR="008D50B4">
        <w:rPr>
          <w:rFonts w:ascii="Arial" w:hAnsi="Arial" w:cs="Arial"/>
        </w:rPr>
        <w:t>clinical characteristics of beneficiaries varied wide</w:t>
      </w:r>
      <w:r w:rsidR="00E36E84">
        <w:rPr>
          <w:rFonts w:ascii="Arial" w:hAnsi="Arial" w:cs="Arial"/>
        </w:rPr>
        <w:t>ly</w:t>
      </w:r>
      <w:r w:rsidR="008D50B4">
        <w:rPr>
          <w:rFonts w:ascii="Arial" w:hAnsi="Arial" w:cs="Arial"/>
        </w:rPr>
        <w:t xml:space="preserve"> among HRR</w:t>
      </w:r>
      <w:r w:rsidR="008741A6">
        <w:rPr>
          <w:rFonts w:ascii="Arial" w:hAnsi="Arial" w:cs="Arial"/>
        </w:rPr>
        <w:t>.</w:t>
      </w:r>
      <w:r w:rsidR="00040431">
        <w:rPr>
          <w:rFonts w:ascii="Arial" w:hAnsi="Arial" w:cs="Arial"/>
        </w:rPr>
        <w:t xml:space="preserve"> </w:t>
      </w:r>
      <w:r w:rsidR="008741A6">
        <w:rPr>
          <w:rFonts w:ascii="Arial" w:hAnsi="Arial" w:cs="Arial"/>
        </w:rPr>
        <w:t xml:space="preserve"> F</w:t>
      </w:r>
      <w:r w:rsidR="00040431">
        <w:rPr>
          <w:rFonts w:ascii="Arial" w:hAnsi="Arial" w:cs="Arial"/>
        </w:rPr>
        <w:t>or example, the percent of poor beneficiaries rang</w:t>
      </w:r>
      <w:r w:rsidR="008741A6">
        <w:rPr>
          <w:rFonts w:ascii="Arial" w:hAnsi="Arial" w:cs="Arial"/>
        </w:rPr>
        <w:t>ed</w:t>
      </w:r>
      <w:r w:rsidR="00040431">
        <w:rPr>
          <w:rFonts w:ascii="Arial" w:hAnsi="Arial" w:cs="Arial"/>
        </w:rPr>
        <w:t xml:space="preserve"> from </w:t>
      </w:r>
      <w:r w:rsidR="006738D2">
        <w:rPr>
          <w:rFonts w:ascii="Arial" w:hAnsi="Arial" w:cs="Arial"/>
        </w:rPr>
        <w:t>2.1</w:t>
      </w:r>
      <w:r w:rsidR="00040431">
        <w:rPr>
          <w:rFonts w:ascii="Arial" w:hAnsi="Arial" w:cs="Arial"/>
        </w:rPr>
        <w:t xml:space="preserve">% to </w:t>
      </w:r>
      <w:r w:rsidR="006738D2">
        <w:rPr>
          <w:rFonts w:ascii="Arial" w:hAnsi="Arial" w:cs="Arial"/>
        </w:rPr>
        <w:t>35.6</w:t>
      </w:r>
      <w:r w:rsidR="00040431">
        <w:rPr>
          <w:rFonts w:ascii="Arial" w:hAnsi="Arial" w:cs="Arial"/>
        </w:rPr>
        <w:t xml:space="preserve">%, and the </w:t>
      </w:r>
      <w:r w:rsidR="008741A6">
        <w:rPr>
          <w:rFonts w:ascii="Arial" w:hAnsi="Arial" w:cs="Arial"/>
        </w:rPr>
        <w:t xml:space="preserve">percent </w:t>
      </w:r>
      <w:r w:rsidR="00040431">
        <w:rPr>
          <w:rFonts w:ascii="Arial" w:hAnsi="Arial" w:cs="Arial"/>
        </w:rPr>
        <w:t>with dementia rang</w:t>
      </w:r>
      <w:r w:rsidR="008741A6">
        <w:rPr>
          <w:rFonts w:ascii="Arial" w:hAnsi="Arial" w:cs="Arial"/>
        </w:rPr>
        <w:t>ed</w:t>
      </w:r>
      <w:r w:rsidR="00040431">
        <w:rPr>
          <w:rFonts w:ascii="Arial" w:hAnsi="Arial" w:cs="Arial"/>
        </w:rPr>
        <w:t xml:space="preserve"> from </w:t>
      </w:r>
      <w:r w:rsidR="008741A6">
        <w:rPr>
          <w:rFonts w:ascii="Arial" w:hAnsi="Arial" w:cs="Arial"/>
        </w:rPr>
        <w:t>6.0</w:t>
      </w:r>
      <w:r w:rsidR="00040431">
        <w:rPr>
          <w:rFonts w:ascii="Arial" w:hAnsi="Arial" w:cs="Arial"/>
        </w:rPr>
        <w:t xml:space="preserve">% to </w:t>
      </w:r>
      <w:r w:rsidR="008741A6">
        <w:rPr>
          <w:rFonts w:ascii="Arial" w:hAnsi="Arial" w:cs="Arial"/>
        </w:rPr>
        <w:t>18.6</w:t>
      </w:r>
      <w:r w:rsidR="00040431">
        <w:rPr>
          <w:rFonts w:ascii="Arial" w:hAnsi="Arial" w:cs="Arial"/>
        </w:rPr>
        <w:t xml:space="preserve">% (Supplemental table 2).  Adjustment for indicators of knee osteoarthritis, </w:t>
      </w:r>
      <w:r w:rsidR="00C451BF">
        <w:rPr>
          <w:rFonts w:ascii="Arial" w:hAnsi="Arial" w:cs="Arial"/>
        </w:rPr>
        <w:t xml:space="preserve">20 </w:t>
      </w:r>
      <w:r w:rsidR="00040431">
        <w:rPr>
          <w:rFonts w:ascii="Arial" w:hAnsi="Arial" w:cs="Arial"/>
        </w:rPr>
        <w:t xml:space="preserve">comorbidities, and socioeconomic status </w:t>
      </w:r>
      <w:r w:rsidR="007E7098">
        <w:rPr>
          <w:rFonts w:ascii="Arial" w:hAnsi="Arial" w:cs="Arial"/>
        </w:rPr>
        <w:t xml:space="preserve">resulted in </w:t>
      </w:r>
      <w:r w:rsidR="00337FAC">
        <w:rPr>
          <w:rFonts w:ascii="Arial" w:hAnsi="Arial" w:cs="Arial"/>
        </w:rPr>
        <w:t>OE</w:t>
      </w:r>
      <w:r w:rsidR="007E7098">
        <w:rPr>
          <w:rFonts w:ascii="Arial" w:hAnsi="Arial" w:cs="Arial"/>
        </w:rPr>
        <w:t>Rs that were somewhat less divergent</w:t>
      </w:r>
      <w:r w:rsidR="008741A6">
        <w:rPr>
          <w:rFonts w:ascii="Arial" w:hAnsi="Arial" w:cs="Arial"/>
        </w:rPr>
        <w:t xml:space="preserve"> across HRRs</w:t>
      </w:r>
      <w:r w:rsidR="007E7098">
        <w:rPr>
          <w:rFonts w:ascii="Arial" w:hAnsi="Arial" w:cs="Arial"/>
        </w:rPr>
        <w:t>,</w:t>
      </w:r>
      <w:r w:rsidR="008741A6">
        <w:rPr>
          <w:rFonts w:ascii="Arial" w:hAnsi="Arial" w:cs="Arial"/>
        </w:rPr>
        <w:t xml:space="preserve"> but substantial regional variation remained</w:t>
      </w:r>
      <w:r w:rsidR="007E7098">
        <w:rPr>
          <w:rFonts w:ascii="Arial" w:hAnsi="Arial" w:cs="Arial"/>
        </w:rPr>
        <w:t xml:space="preserve"> (Supplemental figure 3</w:t>
      </w:r>
      <w:r w:rsidR="005E1BC6">
        <w:rPr>
          <w:rFonts w:ascii="Arial" w:hAnsi="Arial" w:cs="Arial"/>
        </w:rPr>
        <w:t xml:space="preserve"> and Supplemental table 3</w:t>
      </w:r>
      <w:r w:rsidR="007E7098">
        <w:rPr>
          <w:rFonts w:ascii="Arial" w:hAnsi="Arial" w:cs="Arial"/>
        </w:rPr>
        <w:t xml:space="preserve">).  </w:t>
      </w:r>
      <w:r w:rsidR="00F065F4">
        <w:rPr>
          <w:rFonts w:ascii="Arial" w:hAnsi="Arial" w:cs="Arial"/>
        </w:rPr>
        <w:t>S</w:t>
      </w:r>
      <w:r w:rsidR="008741A6">
        <w:rPr>
          <w:rFonts w:ascii="Arial" w:hAnsi="Arial" w:cs="Arial"/>
        </w:rPr>
        <w:t xml:space="preserve">everal HRR </w:t>
      </w:r>
      <w:r w:rsidR="007E7098">
        <w:rPr>
          <w:rFonts w:ascii="Arial" w:hAnsi="Arial" w:cs="Arial"/>
        </w:rPr>
        <w:t>in the upper Midwest</w:t>
      </w:r>
      <w:r w:rsidR="008741A6">
        <w:rPr>
          <w:rFonts w:ascii="Arial" w:hAnsi="Arial" w:cs="Arial"/>
        </w:rPr>
        <w:t>, Great Plains,</w:t>
      </w:r>
      <w:r w:rsidR="007E7098">
        <w:rPr>
          <w:rFonts w:ascii="Arial" w:hAnsi="Arial" w:cs="Arial"/>
        </w:rPr>
        <w:t xml:space="preserve"> and mountain west</w:t>
      </w:r>
      <w:r w:rsidR="00225846">
        <w:rPr>
          <w:rFonts w:ascii="Arial" w:hAnsi="Arial" w:cs="Arial"/>
        </w:rPr>
        <w:t xml:space="preserve"> had high OERs</w:t>
      </w:r>
      <w:r w:rsidR="007E7098">
        <w:rPr>
          <w:rFonts w:ascii="Arial" w:hAnsi="Arial" w:cs="Arial"/>
        </w:rPr>
        <w:t xml:space="preserve">, </w:t>
      </w:r>
      <w:r w:rsidR="008741A6">
        <w:rPr>
          <w:rFonts w:ascii="Arial" w:hAnsi="Arial" w:cs="Arial"/>
        </w:rPr>
        <w:t xml:space="preserve">while HRR </w:t>
      </w:r>
      <w:r w:rsidR="007E7098">
        <w:rPr>
          <w:rFonts w:ascii="Arial" w:hAnsi="Arial" w:cs="Arial"/>
        </w:rPr>
        <w:t xml:space="preserve">in the New York City region and south Florida </w:t>
      </w:r>
      <w:r w:rsidR="008741A6">
        <w:rPr>
          <w:rFonts w:ascii="Arial" w:hAnsi="Arial" w:cs="Arial"/>
        </w:rPr>
        <w:t xml:space="preserve">had low OERs </w:t>
      </w:r>
      <w:r w:rsidR="007E7098">
        <w:rPr>
          <w:rFonts w:ascii="Arial" w:hAnsi="Arial" w:cs="Arial"/>
        </w:rPr>
        <w:t>(Figure 1</w:t>
      </w:r>
      <w:r w:rsidR="00337499">
        <w:rPr>
          <w:rFonts w:ascii="Arial" w:hAnsi="Arial" w:cs="Arial"/>
        </w:rPr>
        <w:t xml:space="preserve"> and Supplemental table </w:t>
      </w:r>
      <w:r w:rsidR="005E1BC6">
        <w:rPr>
          <w:rFonts w:ascii="Arial" w:hAnsi="Arial" w:cs="Arial"/>
        </w:rPr>
        <w:t>4</w:t>
      </w:r>
      <w:r w:rsidR="007E7098">
        <w:rPr>
          <w:rFonts w:ascii="Arial" w:hAnsi="Arial" w:cs="Arial"/>
        </w:rPr>
        <w:t xml:space="preserve">).   </w:t>
      </w:r>
    </w:p>
    <w:p w14:paraId="4B664ABC" w14:textId="77777777" w:rsidR="002704B3" w:rsidRDefault="002704B3" w:rsidP="00605C1C">
      <w:pPr>
        <w:spacing w:line="480" w:lineRule="auto"/>
        <w:rPr>
          <w:rFonts w:ascii="Arial" w:hAnsi="Arial" w:cs="Arial"/>
        </w:rPr>
      </w:pPr>
      <w:r>
        <w:rPr>
          <w:rFonts w:ascii="Arial" w:hAnsi="Arial" w:cs="Arial"/>
        </w:rPr>
        <w:tab/>
      </w:r>
      <w:r w:rsidR="001F6755">
        <w:rPr>
          <w:rFonts w:ascii="Arial" w:hAnsi="Arial" w:cs="Arial"/>
        </w:rPr>
        <w:t xml:space="preserve">HRRs that included more rural residents had higher </w:t>
      </w:r>
      <w:r w:rsidR="00337FAC">
        <w:rPr>
          <w:rFonts w:ascii="Arial" w:hAnsi="Arial" w:cs="Arial"/>
        </w:rPr>
        <w:t>OE</w:t>
      </w:r>
      <w:r w:rsidR="001F6755">
        <w:rPr>
          <w:rFonts w:ascii="Arial" w:hAnsi="Arial" w:cs="Arial"/>
        </w:rPr>
        <w:t xml:space="preserve">R than those that were less rural (Figure 2).  HRRs whose residents had fewer outpatient visits for knee complaints also had higher </w:t>
      </w:r>
      <w:r w:rsidR="00337FAC">
        <w:rPr>
          <w:rFonts w:ascii="Arial" w:hAnsi="Arial" w:cs="Arial"/>
        </w:rPr>
        <w:t>OE</w:t>
      </w:r>
      <w:r w:rsidR="001F6755">
        <w:rPr>
          <w:rFonts w:ascii="Arial" w:hAnsi="Arial" w:cs="Arial"/>
        </w:rPr>
        <w:t xml:space="preserve">R than those whose residents had more visits.  There was no association between the </w:t>
      </w:r>
      <w:r w:rsidR="00337FAC">
        <w:rPr>
          <w:rFonts w:ascii="Arial" w:hAnsi="Arial" w:cs="Arial"/>
        </w:rPr>
        <w:t>OE</w:t>
      </w:r>
      <w:r w:rsidR="001F6755">
        <w:rPr>
          <w:rFonts w:ascii="Arial" w:hAnsi="Arial" w:cs="Arial"/>
        </w:rPr>
        <w:t>R and the proportion of Medicare Advantage beneficiaries</w:t>
      </w:r>
      <w:r w:rsidR="00915389">
        <w:rPr>
          <w:rFonts w:ascii="Arial" w:hAnsi="Arial" w:cs="Arial"/>
        </w:rPr>
        <w:t xml:space="preserve"> in an HRR</w:t>
      </w:r>
      <w:r w:rsidR="001F6755">
        <w:rPr>
          <w:rFonts w:ascii="Arial" w:hAnsi="Arial" w:cs="Arial"/>
        </w:rPr>
        <w:t xml:space="preserve">, </w:t>
      </w:r>
      <w:r w:rsidR="008741A6">
        <w:rPr>
          <w:rFonts w:ascii="Arial" w:hAnsi="Arial" w:cs="Arial"/>
        </w:rPr>
        <w:t xml:space="preserve">while </w:t>
      </w:r>
      <w:r w:rsidR="001F6755">
        <w:rPr>
          <w:rFonts w:ascii="Arial" w:hAnsi="Arial" w:cs="Arial"/>
        </w:rPr>
        <w:t xml:space="preserve">HRRs with more TKA surgeons per capita had higher </w:t>
      </w:r>
      <w:r w:rsidR="00337FAC">
        <w:rPr>
          <w:rFonts w:ascii="Arial" w:hAnsi="Arial" w:cs="Arial"/>
        </w:rPr>
        <w:t>OE</w:t>
      </w:r>
      <w:r w:rsidR="001F6755">
        <w:rPr>
          <w:rFonts w:ascii="Arial" w:hAnsi="Arial" w:cs="Arial"/>
        </w:rPr>
        <w:t xml:space="preserve">Rs than those with fewer surgeons.  </w:t>
      </w:r>
    </w:p>
    <w:p w14:paraId="2E4DD9E7" w14:textId="77777777" w:rsidR="00006BDE" w:rsidRDefault="00BE3302" w:rsidP="00605C1C">
      <w:pPr>
        <w:spacing w:line="480" w:lineRule="auto"/>
        <w:rPr>
          <w:rFonts w:ascii="Arial" w:hAnsi="Arial" w:cs="Arial"/>
        </w:rPr>
      </w:pPr>
      <w:r>
        <w:rPr>
          <w:rFonts w:ascii="Arial" w:hAnsi="Arial" w:cs="Arial"/>
        </w:rPr>
        <w:tab/>
        <w:t>T</w:t>
      </w:r>
      <w:r w:rsidR="00AE3E84">
        <w:rPr>
          <w:rFonts w:ascii="Arial" w:hAnsi="Arial" w:cs="Arial"/>
        </w:rPr>
        <w:t xml:space="preserve">he associations of OER with rurality and outpatient visit frequency suggested that limited geographic access to care may </w:t>
      </w:r>
      <w:r w:rsidR="00915389">
        <w:rPr>
          <w:rFonts w:ascii="Arial" w:hAnsi="Arial" w:cs="Arial"/>
        </w:rPr>
        <w:t xml:space="preserve">contribute to </w:t>
      </w:r>
      <w:r w:rsidR="00AE3E84">
        <w:rPr>
          <w:rFonts w:ascii="Arial" w:hAnsi="Arial" w:cs="Arial"/>
        </w:rPr>
        <w:t xml:space="preserve">high OERs.  To test this, we </w:t>
      </w:r>
      <w:r w:rsidR="00006BDE">
        <w:rPr>
          <w:rFonts w:ascii="Arial" w:hAnsi="Arial" w:cs="Arial"/>
        </w:rPr>
        <w:t>separate</w:t>
      </w:r>
      <w:r w:rsidR="00915389">
        <w:rPr>
          <w:rFonts w:ascii="Arial" w:hAnsi="Arial" w:cs="Arial"/>
        </w:rPr>
        <w:t>ly</w:t>
      </w:r>
      <w:r w:rsidR="00006BDE">
        <w:rPr>
          <w:rFonts w:ascii="Arial" w:hAnsi="Arial" w:cs="Arial"/>
        </w:rPr>
        <w:t xml:space="preserve"> computed OERs for the urban centers and outlying areas of</w:t>
      </w:r>
      <w:r w:rsidR="00AE3E84">
        <w:rPr>
          <w:rFonts w:ascii="Arial" w:hAnsi="Arial" w:cs="Arial"/>
        </w:rPr>
        <w:t xml:space="preserve"> 9 HRRs (3 </w:t>
      </w:r>
      <w:r w:rsidR="00006BDE">
        <w:rPr>
          <w:rFonts w:ascii="Arial" w:hAnsi="Arial" w:cs="Arial"/>
        </w:rPr>
        <w:t xml:space="preserve">with </w:t>
      </w:r>
      <w:r w:rsidR="00AE3E84">
        <w:rPr>
          <w:rFonts w:ascii="Arial" w:hAnsi="Arial" w:cs="Arial"/>
        </w:rPr>
        <w:t>high OERs</w:t>
      </w:r>
      <w:r w:rsidR="00006BDE">
        <w:rPr>
          <w:rFonts w:ascii="Arial" w:hAnsi="Arial" w:cs="Arial"/>
        </w:rPr>
        <w:t xml:space="preserve"> (Salt Lake City, Wichita, Lincoln NE)</w:t>
      </w:r>
      <w:r w:rsidR="00AE3E84">
        <w:rPr>
          <w:rFonts w:ascii="Arial" w:hAnsi="Arial" w:cs="Arial"/>
        </w:rPr>
        <w:t xml:space="preserve">, </w:t>
      </w:r>
      <w:r w:rsidR="00006BDE">
        <w:rPr>
          <w:rFonts w:ascii="Arial" w:hAnsi="Arial" w:cs="Arial"/>
        </w:rPr>
        <w:t xml:space="preserve">3 with </w:t>
      </w:r>
      <w:r w:rsidR="00AE3E84">
        <w:rPr>
          <w:rFonts w:ascii="Arial" w:hAnsi="Arial" w:cs="Arial"/>
        </w:rPr>
        <w:t>average OERs</w:t>
      </w:r>
      <w:r w:rsidR="00006BDE">
        <w:rPr>
          <w:rFonts w:ascii="Arial" w:hAnsi="Arial" w:cs="Arial"/>
        </w:rPr>
        <w:t xml:space="preserve"> (</w:t>
      </w:r>
      <w:r w:rsidR="00915389">
        <w:rPr>
          <w:rFonts w:ascii="Arial" w:hAnsi="Arial" w:cs="Arial"/>
        </w:rPr>
        <w:t xml:space="preserve">Albuquerque, </w:t>
      </w:r>
      <w:r w:rsidR="00006BDE">
        <w:rPr>
          <w:rFonts w:ascii="Arial" w:hAnsi="Arial" w:cs="Arial"/>
        </w:rPr>
        <w:t>Phoenix, Bakersfield)</w:t>
      </w:r>
      <w:r w:rsidR="00AE3E84">
        <w:rPr>
          <w:rFonts w:ascii="Arial" w:hAnsi="Arial" w:cs="Arial"/>
        </w:rPr>
        <w:t xml:space="preserve">, and </w:t>
      </w:r>
      <w:r w:rsidR="00006BDE">
        <w:rPr>
          <w:rFonts w:ascii="Arial" w:hAnsi="Arial" w:cs="Arial"/>
        </w:rPr>
        <w:t xml:space="preserve">3 with </w:t>
      </w:r>
      <w:r w:rsidR="00AE3E84">
        <w:rPr>
          <w:rFonts w:ascii="Arial" w:hAnsi="Arial" w:cs="Arial"/>
        </w:rPr>
        <w:t>low OERs</w:t>
      </w:r>
      <w:r w:rsidR="00006BDE">
        <w:rPr>
          <w:rFonts w:ascii="Arial" w:hAnsi="Arial" w:cs="Arial"/>
        </w:rPr>
        <w:t xml:space="preserve"> (San Antonio, Syracuse, Lexington KY) (Table 1).  In each HRR but Lexington KY, the OER in the outlying area was higher than the OER in the urban center, suggesting an association with geographic access to care.  </w:t>
      </w:r>
      <w:r w:rsidR="00E704BC">
        <w:rPr>
          <w:rFonts w:ascii="Arial" w:hAnsi="Arial" w:cs="Arial"/>
        </w:rPr>
        <w:t>Outlying-urban differences were greatest in the three high OER regions (</w:t>
      </w:r>
      <w:r w:rsidR="00006BDE">
        <w:rPr>
          <w:rFonts w:ascii="Arial" w:hAnsi="Arial" w:cs="Arial"/>
        </w:rPr>
        <w:t>Salt Lake City, Wichita, and Lincoln NE</w:t>
      </w:r>
      <w:r w:rsidR="00E704BC">
        <w:rPr>
          <w:rFonts w:ascii="Arial" w:hAnsi="Arial" w:cs="Arial"/>
        </w:rPr>
        <w:t>).  OERs in the urban centers of these regions</w:t>
      </w:r>
      <w:r w:rsidR="00006BDE">
        <w:rPr>
          <w:rFonts w:ascii="Arial" w:hAnsi="Arial" w:cs="Arial"/>
        </w:rPr>
        <w:t xml:space="preserve"> </w:t>
      </w:r>
      <w:r w:rsidR="003C1EAE">
        <w:rPr>
          <w:rFonts w:ascii="Arial" w:hAnsi="Arial" w:cs="Arial"/>
        </w:rPr>
        <w:t xml:space="preserve">were all </w:t>
      </w:r>
      <w:r w:rsidR="00BE7FCD">
        <w:rPr>
          <w:rFonts w:ascii="Arial" w:hAnsi="Arial" w:cs="Arial"/>
        </w:rPr>
        <w:t>higher than 1.0, indicating higher than expected rates in these cities compared to the rest of the country.</w:t>
      </w:r>
    </w:p>
    <w:p w14:paraId="7BAD30F5" w14:textId="77777777" w:rsidR="00337E16" w:rsidRDefault="00337E16" w:rsidP="00605C1C">
      <w:pPr>
        <w:spacing w:line="480" w:lineRule="auto"/>
        <w:rPr>
          <w:rFonts w:ascii="Arial" w:hAnsi="Arial" w:cs="Arial"/>
        </w:rPr>
      </w:pPr>
      <w:r>
        <w:rPr>
          <w:rFonts w:ascii="Arial" w:hAnsi="Arial" w:cs="Arial"/>
        </w:rPr>
        <w:lastRenderedPageBreak/>
        <w:tab/>
      </w:r>
      <w:r w:rsidR="00915389">
        <w:rPr>
          <w:rFonts w:ascii="Arial" w:hAnsi="Arial" w:cs="Arial"/>
        </w:rPr>
        <w:t>HRRs with h</w:t>
      </w:r>
      <w:r w:rsidR="002B2D7D">
        <w:rPr>
          <w:rFonts w:ascii="Arial" w:hAnsi="Arial" w:cs="Arial"/>
        </w:rPr>
        <w:t>igh OER</w:t>
      </w:r>
      <w:r w:rsidR="00915389">
        <w:rPr>
          <w:rFonts w:ascii="Arial" w:hAnsi="Arial" w:cs="Arial"/>
        </w:rPr>
        <w:t>s</w:t>
      </w:r>
      <w:r w:rsidR="002B2D7D">
        <w:rPr>
          <w:rFonts w:ascii="Arial" w:hAnsi="Arial" w:cs="Arial"/>
        </w:rPr>
        <w:t xml:space="preserve"> </w:t>
      </w:r>
      <w:r w:rsidR="00997605">
        <w:rPr>
          <w:rFonts w:ascii="Arial" w:hAnsi="Arial" w:cs="Arial"/>
        </w:rPr>
        <w:t xml:space="preserve">tended to have high OERs among </w:t>
      </w:r>
      <w:r w:rsidR="00225846">
        <w:rPr>
          <w:rFonts w:ascii="Arial" w:hAnsi="Arial" w:cs="Arial"/>
        </w:rPr>
        <w:t>beneficiaries</w:t>
      </w:r>
      <w:r w:rsidR="00997605">
        <w:rPr>
          <w:rFonts w:ascii="Arial" w:hAnsi="Arial" w:cs="Arial"/>
        </w:rPr>
        <w:t xml:space="preserve"> with very low estimated probabilities of TKA as well as </w:t>
      </w:r>
      <w:r w:rsidR="00915389">
        <w:rPr>
          <w:rFonts w:ascii="Arial" w:hAnsi="Arial" w:cs="Arial"/>
        </w:rPr>
        <w:t xml:space="preserve">among </w:t>
      </w:r>
      <w:r w:rsidR="00225846">
        <w:rPr>
          <w:rFonts w:ascii="Arial" w:hAnsi="Arial" w:cs="Arial"/>
        </w:rPr>
        <w:t>beneficiaries</w:t>
      </w:r>
      <w:r w:rsidR="00997605">
        <w:rPr>
          <w:rFonts w:ascii="Arial" w:hAnsi="Arial" w:cs="Arial"/>
        </w:rPr>
        <w:t xml:space="preserve"> with higher </w:t>
      </w:r>
      <w:r w:rsidR="00225846">
        <w:rPr>
          <w:rFonts w:ascii="Arial" w:hAnsi="Arial" w:cs="Arial"/>
        </w:rPr>
        <w:t>pr</w:t>
      </w:r>
      <w:r w:rsidR="00997605">
        <w:rPr>
          <w:rFonts w:ascii="Arial" w:hAnsi="Arial" w:cs="Arial"/>
        </w:rPr>
        <w:t>obabilities of TKA</w:t>
      </w:r>
      <w:r w:rsidR="00225846">
        <w:rPr>
          <w:rFonts w:ascii="Arial" w:hAnsi="Arial" w:cs="Arial"/>
        </w:rPr>
        <w:t>,</w:t>
      </w:r>
      <w:r w:rsidR="00997605">
        <w:rPr>
          <w:rFonts w:ascii="Arial" w:hAnsi="Arial" w:cs="Arial"/>
        </w:rPr>
        <w:t xml:space="preserve"> while </w:t>
      </w:r>
      <w:r w:rsidR="00915389">
        <w:rPr>
          <w:rFonts w:ascii="Arial" w:hAnsi="Arial" w:cs="Arial"/>
        </w:rPr>
        <w:t xml:space="preserve">HRRs with </w:t>
      </w:r>
      <w:r w:rsidR="00997605">
        <w:rPr>
          <w:rFonts w:ascii="Arial" w:hAnsi="Arial" w:cs="Arial"/>
        </w:rPr>
        <w:t>low OER</w:t>
      </w:r>
      <w:r w:rsidR="00915389">
        <w:rPr>
          <w:rFonts w:ascii="Arial" w:hAnsi="Arial" w:cs="Arial"/>
        </w:rPr>
        <w:t>s</w:t>
      </w:r>
      <w:r w:rsidR="00997605">
        <w:rPr>
          <w:rFonts w:ascii="Arial" w:hAnsi="Arial" w:cs="Arial"/>
        </w:rPr>
        <w:t xml:space="preserve"> tended to have low OERs </w:t>
      </w:r>
      <w:r w:rsidR="00E275E1">
        <w:rPr>
          <w:rFonts w:ascii="Arial" w:hAnsi="Arial" w:cs="Arial"/>
        </w:rPr>
        <w:t>across the range of</w:t>
      </w:r>
      <w:r w:rsidR="00997605">
        <w:rPr>
          <w:rFonts w:ascii="Arial" w:hAnsi="Arial" w:cs="Arial"/>
        </w:rPr>
        <w:t xml:space="preserve"> estimated probability of TKA (Figure 3).  This pattern suggests that </w:t>
      </w:r>
      <w:r w:rsidR="004E2B7E">
        <w:rPr>
          <w:rFonts w:ascii="Arial" w:hAnsi="Arial" w:cs="Arial"/>
        </w:rPr>
        <w:t xml:space="preserve">a </w:t>
      </w:r>
      <w:r w:rsidR="00E275E1">
        <w:rPr>
          <w:rFonts w:ascii="Arial" w:hAnsi="Arial" w:cs="Arial"/>
        </w:rPr>
        <w:t xml:space="preserve">broader </w:t>
      </w:r>
      <w:r w:rsidR="004E2B7E">
        <w:rPr>
          <w:rFonts w:ascii="Arial" w:hAnsi="Arial" w:cs="Arial"/>
        </w:rPr>
        <w:t xml:space="preserve">spectrum of beneficiaries </w:t>
      </w:r>
      <w:r w:rsidR="00E275E1">
        <w:rPr>
          <w:rFonts w:ascii="Arial" w:hAnsi="Arial" w:cs="Arial"/>
        </w:rPr>
        <w:t xml:space="preserve">received </w:t>
      </w:r>
      <w:r w:rsidR="00FF6DEA">
        <w:rPr>
          <w:rFonts w:ascii="Arial" w:hAnsi="Arial" w:cs="Arial"/>
        </w:rPr>
        <w:t>TKA</w:t>
      </w:r>
      <w:r w:rsidR="00E275E1">
        <w:rPr>
          <w:rFonts w:ascii="Arial" w:hAnsi="Arial" w:cs="Arial"/>
        </w:rPr>
        <w:t xml:space="preserve"> in HRRs with high OERs</w:t>
      </w:r>
      <w:r w:rsidR="004E2B7E">
        <w:rPr>
          <w:rFonts w:ascii="Arial" w:hAnsi="Arial" w:cs="Arial"/>
        </w:rPr>
        <w:t xml:space="preserve">, </w:t>
      </w:r>
      <w:r w:rsidR="00FF6DEA">
        <w:rPr>
          <w:rFonts w:ascii="Arial" w:hAnsi="Arial" w:cs="Arial"/>
        </w:rPr>
        <w:t xml:space="preserve">regardless of the </w:t>
      </w:r>
      <w:r w:rsidR="00915389">
        <w:rPr>
          <w:rFonts w:ascii="Arial" w:hAnsi="Arial" w:cs="Arial"/>
        </w:rPr>
        <w:t xml:space="preserve">estimated probability </w:t>
      </w:r>
      <w:r w:rsidR="00FF6DEA">
        <w:rPr>
          <w:rFonts w:ascii="Arial" w:hAnsi="Arial" w:cs="Arial"/>
        </w:rPr>
        <w:t xml:space="preserve">of surgery, </w:t>
      </w:r>
      <w:r w:rsidR="004E2B7E">
        <w:rPr>
          <w:rFonts w:ascii="Arial" w:hAnsi="Arial" w:cs="Arial"/>
        </w:rPr>
        <w:t xml:space="preserve">and that </w:t>
      </w:r>
      <w:r w:rsidR="00FF6DEA">
        <w:rPr>
          <w:rFonts w:ascii="Arial" w:hAnsi="Arial" w:cs="Arial"/>
        </w:rPr>
        <w:t xml:space="preserve">beneficiaries and surgeons in </w:t>
      </w:r>
      <w:r w:rsidR="004E2B7E">
        <w:rPr>
          <w:rFonts w:ascii="Arial" w:hAnsi="Arial" w:cs="Arial"/>
        </w:rPr>
        <w:t>low OER</w:t>
      </w:r>
      <w:r w:rsidR="00FF6DEA">
        <w:rPr>
          <w:rFonts w:ascii="Arial" w:hAnsi="Arial" w:cs="Arial"/>
        </w:rPr>
        <w:t xml:space="preserve"> HRRs</w:t>
      </w:r>
      <w:r w:rsidR="004E2B7E">
        <w:rPr>
          <w:rFonts w:ascii="Arial" w:hAnsi="Arial" w:cs="Arial"/>
        </w:rPr>
        <w:t xml:space="preserve"> were more discriminating.  </w:t>
      </w:r>
      <w:r w:rsidR="00915389">
        <w:rPr>
          <w:rFonts w:ascii="Arial" w:hAnsi="Arial" w:cs="Arial"/>
        </w:rPr>
        <w:t>Consistent with this finding, rat</w:t>
      </w:r>
      <w:r w:rsidR="004E2B7E">
        <w:rPr>
          <w:rFonts w:ascii="Arial" w:hAnsi="Arial" w:cs="Arial"/>
        </w:rPr>
        <w:t xml:space="preserve">es of TKA </w:t>
      </w:r>
      <w:r w:rsidR="004079C6">
        <w:rPr>
          <w:rFonts w:ascii="Arial" w:hAnsi="Arial" w:cs="Arial"/>
        </w:rPr>
        <w:t>among beneficiaries with dementia, peripheral vascular disease, and leg ulcers</w:t>
      </w:r>
      <w:r w:rsidR="00FF6DEA">
        <w:rPr>
          <w:rFonts w:ascii="Arial" w:hAnsi="Arial" w:cs="Arial"/>
        </w:rPr>
        <w:t xml:space="preserve"> </w:t>
      </w:r>
      <w:r w:rsidR="00915389">
        <w:rPr>
          <w:rFonts w:ascii="Arial" w:hAnsi="Arial" w:cs="Arial"/>
        </w:rPr>
        <w:t xml:space="preserve">were higher </w:t>
      </w:r>
      <w:r w:rsidR="00FF6DEA">
        <w:rPr>
          <w:rFonts w:ascii="Arial" w:hAnsi="Arial" w:cs="Arial"/>
        </w:rPr>
        <w:t xml:space="preserve">in the HRRs with high OERs, </w:t>
      </w:r>
      <w:r w:rsidR="00915389">
        <w:rPr>
          <w:rFonts w:ascii="Arial" w:hAnsi="Arial" w:cs="Arial"/>
        </w:rPr>
        <w:t>as were</w:t>
      </w:r>
      <w:r w:rsidR="00FF6DEA">
        <w:rPr>
          <w:rFonts w:ascii="Arial" w:hAnsi="Arial" w:cs="Arial"/>
        </w:rPr>
        <w:t xml:space="preserve"> rates</w:t>
      </w:r>
      <w:r w:rsidR="00915389">
        <w:rPr>
          <w:rFonts w:ascii="Arial" w:hAnsi="Arial" w:cs="Arial"/>
        </w:rPr>
        <w:t xml:space="preserve"> of TKA</w:t>
      </w:r>
      <w:r w:rsidR="00FF6DEA">
        <w:rPr>
          <w:rFonts w:ascii="Arial" w:hAnsi="Arial" w:cs="Arial"/>
        </w:rPr>
        <w:t xml:space="preserve"> a</w:t>
      </w:r>
      <w:r w:rsidR="004079C6">
        <w:rPr>
          <w:rFonts w:ascii="Arial" w:hAnsi="Arial" w:cs="Arial"/>
        </w:rPr>
        <w:t xml:space="preserve">mong 65 to </w:t>
      </w:r>
      <w:proofErr w:type="gramStart"/>
      <w:r w:rsidR="004079C6">
        <w:rPr>
          <w:rFonts w:ascii="Arial" w:hAnsi="Arial" w:cs="Arial"/>
        </w:rPr>
        <w:t>69 year-olds</w:t>
      </w:r>
      <w:proofErr w:type="gramEnd"/>
      <w:r w:rsidR="004079C6">
        <w:rPr>
          <w:rFonts w:ascii="Arial" w:hAnsi="Arial" w:cs="Arial"/>
        </w:rPr>
        <w:t xml:space="preserve"> </w:t>
      </w:r>
      <w:r w:rsidR="00915389">
        <w:rPr>
          <w:rFonts w:ascii="Arial" w:hAnsi="Arial" w:cs="Arial"/>
        </w:rPr>
        <w:t>with no comorbidity</w:t>
      </w:r>
      <w:r w:rsidR="00FF6DEA">
        <w:rPr>
          <w:rFonts w:ascii="Arial" w:hAnsi="Arial" w:cs="Arial"/>
        </w:rPr>
        <w:t xml:space="preserve"> </w:t>
      </w:r>
      <w:r w:rsidR="004079C6">
        <w:rPr>
          <w:rFonts w:ascii="Arial" w:hAnsi="Arial" w:cs="Arial"/>
        </w:rPr>
        <w:t>(Figure 4).</w:t>
      </w:r>
      <w:r w:rsidR="00997605">
        <w:rPr>
          <w:rFonts w:ascii="Arial" w:hAnsi="Arial" w:cs="Arial"/>
        </w:rPr>
        <w:t xml:space="preserve">   </w:t>
      </w:r>
    </w:p>
    <w:p w14:paraId="3E3C1021" w14:textId="77777777" w:rsidR="009C0A00" w:rsidRDefault="00166CB3" w:rsidP="00605C1C">
      <w:pPr>
        <w:spacing w:line="480" w:lineRule="auto"/>
        <w:rPr>
          <w:rFonts w:ascii="Arial" w:hAnsi="Arial" w:cs="Arial"/>
        </w:rPr>
      </w:pPr>
      <w:r>
        <w:rPr>
          <w:rFonts w:ascii="Arial" w:hAnsi="Arial" w:cs="Arial"/>
        </w:rPr>
        <w:tab/>
      </w:r>
      <w:r w:rsidR="00745BA3" w:rsidRPr="001D6BC3">
        <w:rPr>
          <w:rFonts w:ascii="Arial" w:hAnsi="Arial" w:cs="Arial"/>
        </w:rPr>
        <w:t xml:space="preserve">The number of TKA surgeons per HRR ranged from </w:t>
      </w:r>
      <w:r w:rsidR="005C337C" w:rsidRPr="001D6BC3">
        <w:rPr>
          <w:rFonts w:ascii="Arial" w:hAnsi="Arial" w:cs="Arial"/>
        </w:rPr>
        <w:t>48</w:t>
      </w:r>
      <w:r w:rsidR="00745BA3" w:rsidRPr="001D6BC3">
        <w:rPr>
          <w:rFonts w:ascii="Arial" w:hAnsi="Arial" w:cs="Arial"/>
        </w:rPr>
        <w:t xml:space="preserve"> to </w:t>
      </w:r>
      <w:r w:rsidR="005C337C" w:rsidRPr="001D6BC3">
        <w:rPr>
          <w:rFonts w:ascii="Arial" w:hAnsi="Arial" w:cs="Arial"/>
        </w:rPr>
        <w:t>1047</w:t>
      </w:r>
      <w:r w:rsidR="00745BA3" w:rsidRPr="001D6BC3">
        <w:rPr>
          <w:rFonts w:ascii="Arial" w:hAnsi="Arial" w:cs="Arial"/>
        </w:rPr>
        <w:t xml:space="preserve">.  </w:t>
      </w:r>
      <w:r w:rsidR="005C337C" w:rsidRPr="001D6BC3">
        <w:rPr>
          <w:rFonts w:ascii="Arial" w:hAnsi="Arial" w:cs="Arial"/>
        </w:rPr>
        <w:t xml:space="preserve">The annual number of TKA </w:t>
      </w:r>
      <w:r w:rsidR="001D6BC3" w:rsidRPr="001D6BC3">
        <w:rPr>
          <w:rFonts w:ascii="Arial" w:hAnsi="Arial" w:cs="Arial"/>
        </w:rPr>
        <w:t xml:space="preserve">performed </w:t>
      </w:r>
      <w:r w:rsidR="005C337C" w:rsidRPr="001D6BC3">
        <w:rPr>
          <w:rFonts w:ascii="Arial" w:hAnsi="Arial" w:cs="Arial"/>
        </w:rPr>
        <w:t xml:space="preserve">varied widely, but </w:t>
      </w:r>
      <w:r w:rsidR="001D6BC3" w:rsidRPr="001D6BC3">
        <w:rPr>
          <w:rFonts w:ascii="Arial" w:hAnsi="Arial" w:cs="Arial"/>
        </w:rPr>
        <w:t xml:space="preserve">the number and range of TKAs per surgeon was similar in high OER regions as in other regions </w:t>
      </w:r>
      <w:r w:rsidR="00745BA3" w:rsidRPr="001D6BC3">
        <w:rPr>
          <w:rFonts w:ascii="Arial" w:hAnsi="Arial" w:cs="Arial"/>
        </w:rPr>
        <w:t>(</w:t>
      </w:r>
      <w:r w:rsidR="001D6BC3" w:rsidRPr="001D6BC3">
        <w:rPr>
          <w:rFonts w:ascii="Arial" w:hAnsi="Arial" w:cs="Arial"/>
        </w:rPr>
        <w:t>Supplemental f</w:t>
      </w:r>
      <w:r w:rsidR="00745BA3" w:rsidRPr="001D6BC3">
        <w:rPr>
          <w:rFonts w:ascii="Arial" w:hAnsi="Arial" w:cs="Arial"/>
        </w:rPr>
        <w:t xml:space="preserve">igure </w:t>
      </w:r>
      <w:r w:rsidR="008640AE">
        <w:rPr>
          <w:rFonts w:ascii="Arial" w:hAnsi="Arial" w:cs="Arial"/>
        </w:rPr>
        <w:t>4</w:t>
      </w:r>
      <w:r w:rsidR="00745BA3" w:rsidRPr="001D6BC3">
        <w:rPr>
          <w:rFonts w:ascii="Arial" w:hAnsi="Arial" w:cs="Arial"/>
        </w:rPr>
        <w:t>).</w:t>
      </w:r>
      <w:r w:rsidR="00745BA3">
        <w:rPr>
          <w:rFonts w:ascii="Arial" w:hAnsi="Arial" w:cs="Arial"/>
        </w:rPr>
        <w:t xml:space="preserve">  </w:t>
      </w:r>
    </w:p>
    <w:p w14:paraId="214395D6" w14:textId="77777777" w:rsidR="009C0A00" w:rsidRDefault="006C438C" w:rsidP="00605C1C">
      <w:pPr>
        <w:spacing w:line="480" w:lineRule="auto"/>
        <w:rPr>
          <w:rFonts w:ascii="Arial" w:hAnsi="Arial" w:cs="Arial"/>
        </w:rPr>
      </w:pPr>
      <w:r>
        <w:rPr>
          <w:rFonts w:ascii="Arial" w:hAnsi="Arial" w:cs="Arial"/>
        </w:rPr>
        <w:tab/>
        <w:t>Analyses in blacks, Hispanics, and Asians was limited by low representation across HRRs.  Only six HRR included at least 15,000 Hispanic beneficiaries, which corresponded to the lowest white HRR population in our study.  Forty-two</w:t>
      </w:r>
      <w:r w:rsidR="00D56279">
        <w:rPr>
          <w:rFonts w:ascii="Arial" w:hAnsi="Arial" w:cs="Arial"/>
        </w:rPr>
        <w:t xml:space="preserve"> </w:t>
      </w:r>
      <w:r w:rsidR="00BF35CE">
        <w:rPr>
          <w:rFonts w:ascii="Arial" w:hAnsi="Arial" w:cs="Arial"/>
        </w:rPr>
        <w:t xml:space="preserve">HRRs </w:t>
      </w:r>
      <w:r>
        <w:rPr>
          <w:rFonts w:ascii="Arial" w:hAnsi="Arial" w:cs="Arial"/>
        </w:rPr>
        <w:t xml:space="preserve">included </w:t>
      </w:r>
      <w:r w:rsidR="00BF35CE">
        <w:rPr>
          <w:rFonts w:ascii="Arial" w:hAnsi="Arial" w:cs="Arial"/>
        </w:rPr>
        <w:t>at least 15,000 black beneficiaries</w:t>
      </w:r>
      <w:r w:rsidR="00700433">
        <w:rPr>
          <w:rFonts w:ascii="Arial" w:hAnsi="Arial" w:cs="Arial"/>
        </w:rPr>
        <w:t>.  OERs</w:t>
      </w:r>
      <w:r w:rsidR="0040237E">
        <w:rPr>
          <w:rFonts w:ascii="Arial" w:hAnsi="Arial" w:cs="Arial"/>
        </w:rPr>
        <w:t xml:space="preserve"> among blacks</w:t>
      </w:r>
      <w:r>
        <w:rPr>
          <w:rFonts w:ascii="Arial" w:hAnsi="Arial" w:cs="Arial"/>
        </w:rPr>
        <w:t xml:space="preserve"> in these HRRs ranged from </w:t>
      </w:r>
      <w:r w:rsidR="00700433" w:rsidRPr="00D56279">
        <w:rPr>
          <w:rFonts w:ascii="Arial" w:hAnsi="Arial" w:cs="Arial"/>
          <w:highlight w:val="yellow"/>
        </w:rPr>
        <w:t>0.</w:t>
      </w:r>
      <w:r w:rsidR="00D56279" w:rsidRPr="00D56279">
        <w:rPr>
          <w:rFonts w:ascii="Arial" w:hAnsi="Arial" w:cs="Arial"/>
          <w:highlight w:val="yellow"/>
        </w:rPr>
        <w:t>70</w:t>
      </w:r>
      <w:r w:rsidR="00700433" w:rsidRPr="00D56279">
        <w:rPr>
          <w:rFonts w:ascii="Arial" w:hAnsi="Arial" w:cs="Arial"/>
          <w:highlight w:val="yellow"/>
        </w:rPr>
        <w:t xml:space="preserve"> to </w:t>
      </w:r>
      <w:r w:rsidR="00D56279" w:rsidRPr="00D56279">
        <w:rPr>
          <w:rFonts w:ascii="Arial" w:hAnsi="Arial" w:cs="Arial"/>
          <w:highlight w:val="yellow"/>
        </w:rPr>
        <w:t>1.2</w:t>
      </w:r>
      <w:r w:rsidR="00700433">
        <w:rPr>
          <w:rFonts w:ascii="Arial" w:hAnsi="Arial" w:cs="Arial"/>
        </w:rPr>
        <w:t xml:space="preserve"> (Supplemental table 5).  OERs in </w:t>
      </w:r>
      <w:r w:rsidR="00D56279">
        <w:rPr>
          <w:rFonts w:ascii="Arial" w:hAnsi="Arial" w:cs="Arial"/>
        </w:rPr>
        <w:t>black</w:t>
      </w:r>
      <w:r w:rsidR="00700433">
        <w:rPr>
          <w:rFonts w:ascii="Arial" w:hAnsi="Arial" w:cs="Arial"/>
        </w:rPr>
        <w:t xml:space="preserve">s </w:t>
      </w:r>
      <w:r w:rsidR="00D56279">
        <w:rPr>
          <w:rFonts w:ascii="Arial" w:hAnsi="Arial" w:cs="Arial"/>
        </w:rPr>
        <w:t xml:space="preserve">and whites in these regions were positively correlated, </w:t>
      </w:r>
      <w:r w:rsidR="00D2639C">
        <w:rPr>
          <w:rFonts w:ascii="Arial" w:hAnsi="Arial" w:cs="Arial"/>
        </w:rPr>
        <w:t>and generally higher among blacks</w:t>
      </w:r>
      <w:r w:rsidR="00700433">
        <w:rPr>
          <w:rFonts w:ascii="Arial" w:hAnsi="Arial" w:cs="Arial"/>
        </w:rPr>
        <w:t xml:space="preserve"> (</w:t>
      </w:r>
      <w:r w:rsidR="00D56279">
        <w:rPr>
          <w:rFonts w:ascii="Arial" w:hAnsi="Arial" w:cs="Arial"/>
        </w:rPr>
        <w:t>Figure 5)</w:t>
      </w:r>
      <w:r w:rsidR="00700433">
        <w:rPr>
          <w:rFonts w:ascii="Arial" w:hAnsi="Arial" w:cs="Arial"/>
        </w:rPr>
        <w:t xml:space="preserve">.  </w:t>
      </w:r>
    </w:p>
    <w:p w14:paraId="38D7F009" w14:textId="77777777" w:rsidR="00D56279" w:rsidRDefault="00D56279" w:rsidP="00605C1C">
      <w:pPr>
        <w:spacing w:line="480" w:lineRule="auto"/>
        <w:rPr>
          <w:rFonts w:ascii="Arial" w:hAnsi="Arial" w:cs="Arial"/>
        </w:rPr>
      </w:pPr>
    </w:p>
    <w:p w14:paraId="4F205313" w14:textId="77777777" w:rsidR="003E10B6" w:rsidRDefault="008A4847" w:rsidP="00605C1C">
      <w:pPr>
        <w:spacing w:line="480" w:lineRule="auto"/>
        <w:rPr>
          <w:rFonts w:ascii="Arial" w:hAnsi="Arial" w:cs="Arial"/>
        </w:rPr>
      </w:pPr>
      <w:r>
        <w:rPr>
          <w:rFonts w:ascii="Arial" w:hAnsi="Arial" w:cs="Arial"/>
        </w:rPr>
        <w:t>DISCUSSION</w:t>
      </w:r>
      <w:r w:rsidR="003E10B6">
        <w:rPr>
          <w:rFonts w:ascii="Arial" w:hAnsi="Arial" w:cs="Arial"/>
        </w:rPr>
        <w:t xml:space="preserve">  </w:t>
      </w:r>
    </w:p>
    <w:p w14:paraId="261FD685" w14:textId="77777777" w:rsidR="00A90D83" w:rsidRDefault="000F7232" w:rsidP="00A90D83">
      <w:pPr>
        <w:spacing w:line="480" w:lineRule="auto"/>
        <w:rPr>
          <w:rFonts w:ascii="Arial" w:hAnsi="Arial" w:cs="Arial"/>
        </w:rPr>
      </w:pPr>
      <w:r>
        <w:rPr>
          <w:rFonts w:ascii="Arial" w:hAnsi="Arial" w:cs="Arial"/>
        </w:rPr>
        <w:tab/>
      </w:r>
      <w:r w:rsidR="00CC4E73">
        <w:rPr>
          <w:rFonts w:ascii="Arial" w:hAnsi="Arial" w:cs="Arial"/>
        </w:rPr>
        <w:t>In this analysis of Medicare beneficiaries</w:t>
      </w:r>
      <w:r w:rsidR="00882C96">
        <w:rPr>
          <w:rFonts w:ascii="Arial" w:hAnsi="Arial" w:cs="Arial"/>
        </w:rPr>
        <w:t xml:space="preserve"> in 2011 – 2015</w:t>
      </w:r>
      <w:r w:rsidR="00CC4E73">
        <w:rPr>
          <w:rFonts w:ascii="Arial" w:hAnsi="Arial" w:cs="Arial"/>
        </w:rPr>
        <w:t xml:space="preserve">, we </w:t>
      </w:r>
      <w:r w:rsidR="004D3D31">
        <w:rPr>
          <w:rFonts w:ascii="Arial" w:hAnsi="Arial" w:cs="Arial"/>
        </w:rPr>
        <w:t xml:space="preserve">found a pattern of regional variation in rates of primary TKA similar to that first described in 1988, with higher than expected rates </w:t>
      </w:r>
      <w:r w:rsidR="00882C96">
        <w:rPr>
          <w:rFonts w:ascii="Arial" w:hAnsi="Arial" w:cs="Arial"/>
        </w:rPr>
        <w:t>largely concentrated in areas from t</w:t>
      </w:r>
      <w:r w:rsidR="00D315AC">
        <w:rPr>
          <w:rFonts w:ascii="Arial" w:hAnsi="Arial" w:cs="Arial"/>
        </w:rPr>
        <w:t xml:space="preserve">he upper Midwest to the mountain west, and lower </w:t>
      </w:r>
      <w:r w:rsidR="00D315AC">
        <w:rPr>
          <w:rFonts w:ascii="Arial" w:hAnsi="Arial" w:cs="Arial"/>
        </w:rPr>
        <w:lastRenderedPageBreak/>
        <w:t xml:space="preserve">than expected rates in many large metropolitan areas [7].  We </w:t>
      </w:r>
      <w:r w:rsidR="00CC4E73">
        <w:rPr>
          <w:rFonts w:ascii="Arial" w:hAnsi="Arial" w:cs="Arial"/>
        </w:rPr>
        <w:t xml:space="preserve">identified several sources of variation in </w:t>
      </w:r>
      <w:r w:rsidR="00D315AC">
        <w:rPr>
          <w:rFonts w:ascii="Arial" w:hAnsi="Arial" w:cs="Arial"/>
        </w:rPr>
        <w:t xml:space="preserve">these </w:t>
      </w:r>
      <w:r w:rsidR="00CC4E73">
        <w:rPr>
          <w:rFonts w:ascii="Arial" w:hAnsi="Arial" w:cs="Arial"/>
        </w:rPr>
        <w:t>rates</w:t>
      </w:r>
      <w:r w:rsidR="00D315AC">
        <w:rPr>
          <w:rFonts w:ascii="Arial" w:hAnsi="Arial" w:cs="Arial"/>
        </w:rPr>
        <w:t>,</w:t>
      </w:r>
      <w:r w:rsidR="00CC4E73">
        <w:rPr>
          <w:rFonts w:ascii="Arial" w:hAnsi="Arial" w:cs="Arial"/>
        </w:rPr>
        <w:t xml:space="preserve"> </w:t>
      </w:r>
      <w:r w:rsidR="00D315AC">
        <w:rPr>
          <w:rFonts w:ascii="Arial" w:hAnsi="Arial" w:cs="Arial"/>
        </w:rPr>
        <w:t xml:space="preserve">most importantly </w:t>
      </w:r>
      <w:r w:rsidR="004D3D31">
        <w:rPr>
          <w:rFonts w:ascii="Arial" w:hAnsi="Arial" w:cs="Arial"/>
        </w:rPr>
        <w:t>race/ethnicity and measures of access to TKA.</w:t>
      </w:r>
    </w:p>
    <w:p w14:paraId="2E758542" w14:textId="77777777" w:rsidR="008046F0" w:rsidRDefault="008F0F84" w:rsidP="00A90D83">
      <w:pPr>
        <w:spacing w:line="480" w:lineRule="auto"/>
        <w:rPr>
          <w:rFonts w:ascii="Arial" w:hAnsi="Arial" w:cs="Arial"/>
        </w:rPr>
      </w:pPr>
      <w:r>
        <w:rPr>
          <w:rFonts w:ascii="Arial" w:hAnsi="Arial" w:cs="Arial"/>
        </w:rPr>
        <w:tab/>
        <w:t xml:space="preserve">Ethnic minorities, particularly black Americans, are </w:t>
      </w:r>
      <w:r w:rsidR="00F54062">
        <w:rPr>
          <w:rFonts w:ascii="Arial" w:hAnsi="Arial" w:cs="Arial"/>
        </w:rPr>
        <w:t>one-half to one-quarter as</w:t>
      </w:r>
      <w:r>
        <w:rPr>
          <w:rFonts w:ascii="Arial" w:hAnsi="Arial" w:cs="Arial"/>
        </w:rPr>
        <w:t xml:space="preserve"> likely to have TKA than whites</w:t>
      </w:r>
      <w:r w:rsidR="00F54062">
        <w:rPr>
          <w:rFonts w:ascii="Arial" w:hAnsi="Arial" w:cs="Arial"/>
        </w:rPr>
        <w:t>,</w:t>
      </w:r>
      <w:r>
        <w:rPr>
          <w:rFonts w:ascii="Arial" w:hAnsi="Arial" w:cs="Arial"/>
        </w:rPr>
        <w:t xml:space="preserve"> even among Medicare beneficiaries and veterans, for whom financial and administrative barriers to TKA should be lessened [9,10].  </w:t>
      </w:r>
      <w:r w:rsidR="001F403D">
        <w:rPr>
          <w:rFonts w:ascii="Arial" w:hAnsi="Arial" w:cs="Arial"/>
        </w:rPr>
        <w:t>Lack of f</w:t>
      </w:r>
      <w:r>
        <w:rPr>
          <w:rFonts w:ascii="Arial" w:hAnsi="Arial" w:cs="Arial"/>
        </w:rPr>
        <w:t>amiliarity with TKA, expectations regarding benefits, and risk aversion contribute to less utilization [13].</w:t>
      </w:r>
      <w:r w:rsidR="00055F74">
        <w:rPr>
          <w:rFonts w:ascii="Arial" w:hAnsi="Arial" w:cs="Arial"/>
        </w:rPr>
        <w:t xml:space="preserve">  Large differences in use of TKA between ethnic minority beneficiaries and white beneficiaries meant that regions with large minority populations would always register low rates of TKA, necessitating a race/ethnicity-stratified analysis.</w:t>
      </w:r>
      <w:r w:rsidR="008046F0">
        <w:rPr>
          <w:rFonts w:ascii="Arial" w:hAnsi="Arial" w:cs="Arial"/>
        </w:rPr>
        <w:t xml:space="preserve">  </w:t>
      </w:r>
    </w:p>
    <w:p w14:paraId="6D85FFC1" w14:textId="77777777" w:rsidR="008F0F84" w:rsidRDefault="008046F0" w:rsidP="00A90D83">
      <w:pPr>
        <w:spacing w:line="480" w:lineRule="auto"/>
        <w:rPr>
          <w:rFonts w:ascii="Arial" w:hAnsi="Arial" w:cs="Arial"/>
        </w:rPr>
      </w:pPr>
      <w:r>
        <w:rPr>
          <w:rFonts w:ascii="Arial" w:hAnsi="Arial" w:cs="Arial"/>
        </w:rPr>
        <w:tab/>
        <w:t xml:space="preserve">Among white beneficiaries, </w:t>
      </w:r>
      <w:r w:rsidR="00923D8F">
        <w:rPr>
          <w:rFonts w:ascii="Arial" w:hAnsi="Arial" w:cs="Arial"/>
        </w:rPr>
        <w:t xml:space="preserve">OERs tended to be higher in more rural HRRs, and </w:t>
      </w:r>
      <w:r w:rsidR="008F0F84">
        <w:rPr>
          <w:rFonts w:ascii="Arial" w:hAnsi="Arial" w:cs="Arial"/>
        </w:rPr>
        <w:t xml:space="preserve">    </w:t>
      </w:r>
    </w:p>
    <w:p w14:paraId="48B17398" w14:textId="77777777" w:rsidR="00A90D83" w:rsidRDefault="00A90D83" w:rsidP="00A90D83">
      <w:pPr>
        <w:spacing w:line="480" w:lineRule="auto"/>
        <w:rPr>
          <w:rFonts w:ascii="Arial" w:hAnsi="Arial" w:cs="Arial"/>
        </w:rPr>
      </w:pPr>
    </w:p>
    <w:p w14:paraId="5AAC5806" w14:textId="77777777" w:rsidR="006C7723" w:rsidRDefault="006C7723" w:rsidP="00605C1C">
      <w:pPr>
        <w:spacing w:line="480" w:lineRule="auto"/>
        <w:rPr>
          <w:rFonts w:ascii="Arial" w:hAnsi="Arial" w:cs="Arial"/>
        </w:rPr>
      </w:pPr>
    </w:p>
    <w:p w14:paraId="20B9B4CD" w14:textId="77777777" w:rsidR="006A6559" w:rsidRDefault="00581BA1" w:rsidP="00605C1C">
      <w:pPr>
        <w:spacing w:line="480" w:lineRule="auto"/>
        <w:rPr>
          <w:rFonts w:ascii="Arial" w:hAnsi="Arial" w:cs="Arial"/>
        </w:rPr>
      </w:pPr>
      <w:r>
        <w:rPr>
          <w:rFonts w:ascii="Arial" w:hAnsi="Arial" w:cs="Arial"/>
        </w:rPr>
        <w:t xml:space="preserve">    </w:t>
      </w:r>
    </w:p>
    <w:p w14:paraId="0F59CF0D" w14:textId="77777777" w:rsidR="00C76150" w:rsidRDefault="00306112" w:rsidP="00D9171A">
      <w:pPr>
        <w:spacing w:line="480" w:lineRule="auto"/>
        <w:rPr>
          <w:rFonts w:ascii="Arial" w:hAnsi="Arial" w:cs="Arial"/>
        </w:rPr>
      </w:pPr>
      <w:r>
        <w:rPr>
          <w:rFonts w:ascii="Arial" w:hAnsi="Arial" w:cs="Arial"/>
        </w:rPr>
        <w:tab/>
      </w:r>
      <w:r w:rsidR="00605C1C">
        <w:rPr>
          <w:rFonts w:ascii="Arial" w:hAnsi="Arial" w:cs="Arial"/>
        </w:rPr>
        <w:t xml:space="preserve"> </w:t>
      </w:r>
    </w:p>
    <w:p w14:paraId="0368F081" w14:textId="77777777" w:rsidR="007778EB" w:rsidRDefault="007778EB" w:rsidP="001B3483">
      <w:pPr>
        <w:spacing w:line="480" w:lineRule="auto"/>
        <w:rPr>
          <w:rFonts w:ascii="Arial" w:hAnsi="Arial" w:cs="Arial"/>
        </w:rPr>
      </w:pPr>
    </w:p>
    <w:p w14:paraId="6BDF42FA" w14:textId="77777777" w:rsidR="00274322" w:rsidRDefault="00274322" w:rsidP="001B3483">
      <w:pPr>
        <w:spacing w:line="480" w:lineRule="auto"/>
        <w:rPr>
          <w:rFonts w:ascii="Arial" w:hAnsi="Arial" w:cs="Arial"/>
        </w:rPr>
      </w:pPr>
    </w:p>
    <w:p w14:paraId="6F1960E9" w14:textId="77777777" w:rsidR="00274322" w:rsidRDefault="00274322" w:rsidP="001B3483">
      <w:pPr>
        <w:spacing w:line="480" w:lineRule="auto"/>
        <w:rPr>
          <w:rFonts w:ascii="Arial" w:hAnsi="Arial" w:cs="Arial"/>
        </w:rPr>
      </w:pPr>
    </w:p>
    <w:p w14:paraId="3BA7C0A8" w14:textId="77777777" w:rsidR="00274322" w:rsidRDefault="00274322" w:rsidP="001B3483">
      <w:pPr>
        <w:spacing w:line="480" w:lineRule="auto"/>
        <w:rPr>
          <w:rFonts w:ascii="Arial" w:hAnsi="Arial" w:cs="Arial"/>
        </w:rPr>
      </w:pPr>
    </w:p>
    <w:p w14:paraId="2D96CA2B" w14:textId="77777777" w:rsidR="00C41CE8" w:rsidRDefault="00527303" w:rsidP="001B3483">
      <w:pPr>
        <w:spacing w:line="480" w:lineRule="auto"/>
        <w:rPr>
          <w:rFonts w:ascii="Arial" w:hAnsi="Arial" w:cs="Arial"/>
        </w:rPr>
      </w:pPr>
      <w:r>
        <w:rPr>
          <w:rFonts w:ascii="Arial" w:hAnsi="Arial" w:cs="Arial"/>
        </w:rPr>
        <w:t>REFERENCES</w:t>
      </w:r>
    </w:p>
    <w:p w14:paraId="0CD6A4FF" w14:textId="77777777" w:rsidR="0099717A" w:rsidRDefault="0099717A" w:rsidP="001B3483">
      <w:pPr>
        <w:spacing w:line="480" w:lineRule="auto"/>
        <w:rPr>
          <w:rFonts w:ascii="Arial" w:hAnsi="Arial" w:cs="Arial"/>
        </w:rPr>
      </w:pPr>
      <w:r>
        <w:rPr>
          <w:rFonts w:ascii="Arial" w:hAnsi="Arial" w:cs="Arial"/>
        </w:rPr>
        <w:t xml:space="preserve">1.  </w:t>
      </w:r>
      <w:proofErr w:type="spellStart"/>
      <w:r w:rsidRPr="0099717A">
        <w:rPr>
          <w:rFonts w:ascii="Arial" w:hAnsi="Arial" w:cs="Arial"/>
        </w:rPr>
        <w:t>Ethgen</w:t>
      </w:r>
      <w:proofErr w:type="spellEnd"/>
      <w:r w:rsidRPr="0099717A">
        <w:rPr>
          <w:rFonts w:ascii="Arial" w:hAnsi="Arial" w:cs="Arial"/>
        </w:rPr>
        <w:t xml:space="preserve"> O, </w:t>
      </w:r>
      <w:proofErr w:type="spellStart"/>
      <w:r w:rsidRPr="0099717A">
        <w:rPr>
          <w:rFonts w:ascii="Arial" w:hAnsi="Arial" w:cs="Arial"/>
        </w:rPr>
        <w:t>Bruyere</w:t>
      </w:r>
      <w:proofErr w:type="spellEnd"/>
      <w:r w:rsidRPr="0099717A">
        <w:rPr>
          <w:rFonts w:ascii="Arial" w:hAnsi="Arial" w:cs="Arial"/>
        </w:rPr>
        <w:t xml:space="preserve"> O, </w:t>
      </w:r>
      <w:proofErr w:type="spellStart"/>
      <w:r w:rsidRPr="0099717A">
        <w:rPr>
          <w:rFonts w:ascii="Arial" w:hAnsi="Arial" w:cs="Arial"/>
        </w:rPr>
        <w:t>Richy</w:t>
      </w:r>
      <w:proofErr w:type="spellEnd"/>
      <w:r w:rsidRPr="0099717A">
        <w:rPr>
          <w:rFonts w:ascii="Arial" w:hAnsi="Arial" w:cs="Arial"/>
        </w:rPr>
        <w:t xml:space="preserve"> F, </w:t>
      </w:r>
      <w:proofErr w:type="spellStart"/>
      <w:r w:rsidRPr="0099717A">
        <w:rPr>
          <w:rFonts w:ascii="Arial" w:hAnsi="Arial" w:cs="Arial"/>
        </w:rPr>
        <w:t>Dardennes</w:t>
      </w:r>
      <w:proofErr w:type="spellEnd"/>
      <w:r w:rsidRPr="0099717A">
        <w:rPr>
          <w:rFonts w:ascii="Arial" w:hAnsi="Arial" w:cs="Arial"/>
        </w:rPr>
        <w:t xml:space="preserve"> C, </w:t>
      </w:r>
      <w:proofErr w:type="spellStart"/>
      <w:r w:rsidRPr="0099717A">
        <w:rPr>
          <w:rFonts w:ascii="Arial" w:hAnsi="Arial" w:cs="Arial"/>
        </w:rPr>
        <w:t>Reginster</w:t>
      </w:r>
      <w:proofErr w:type="spellEnd"/>
      <w:r w:rsidRPr="0099717A">
        <w:rPr>
          <w:rFonts w:ascii="Arial" w:hAnsi="Arial" w:cs="Arial"/>
        </w:rPr>
        <w:t xml:space="preserve"> JY. Health-related quality of life in total hip and total knee arthroplasty: a qualitative and systematic review of the literature. J</w:t>
      </w:r>
      <w:r>
        <w:rPr>
          <w:rFonts w:ascii="Arial" w:hAnsi="Arial" w:cs="Arial"/>
        </w:rPr>
        <w:t xml:space="preserve"> </w:t>
      </w:r>
      <w:r w:rsidRPr="0099717A">
        <w:rPr>
          <w:rFonts w:ascii="Arial" w:hAnsi="Arial" w:cs="Arial"/>
        </w:rPr>
        <w:t>B</w:t>
      </w:r>
      <w:r>
        <w:rPr>
          <w:rFonts w:ascii="Arial" w:hAnsi="Arial" w:cs="Arial"/>
        </w:rPr>
        <w:t xml:space="preserve">one </w:t>
      </w:r>
      <w:r w:rsidRPr="0099717A">
        <w:rPr>
          <w:rFonts w:ascii="Arial" w:hAnsi="Arial" w:cs="Arial"/>
        </w:rPr>
        <w:t>J</w:t>
      </w:r>
      <w:r>
        <w:rPr>
          <w:rFonts w:ascii="Arial" w:hAnsi="Arial" w:cs="Arial"/>
        </w:rPr>
        <w:t xml:space="preserve">oint </w:t>
      </w:r>
      <w:r w:rsidRPr="0099717A">
        <w:rPr>
          <w:rFonts w:ascii="Arial" w:hAnsi="Arial" w:cs="Arial"/>
        </w:rPr>
        <w:t>S</w:t>
      </w:r>
      <w:r>
        <w:rPr>
          <w:rFonts w:ascii="Arial" w:hAnsi="Arial" w:cs="Arial"/>
        </w:rPr>
        <w:t>urg Am</w:t>
      </w:r>
      <w:r w:rsidRPr="0099717A">
        <w:rPr>
          <w:rFonts w:ascii="Arial" w:hAnsi="Arial" w:cs="Arial"/>
        </w:rPr>
        <w:t xml:space="preserve"> </w:t>
      </w:r>
      <w:proofErr w:type="gramStart"/>
      <w:r w:rsidRPr="0099717A">
        <w:rPr>
          <w:rFonts w:ascii="Arial" w:hAnsi="Arial" w:cs="Arial"/>
        </w:rPr>
        <w:t>2004;86:963</w:t>
      </w:r>
      <w:proofErr w:type="gramEnd"/>
      <w:r w:rsidRPr="0099717A">
        <w:rPr>
          <w:rFonts w:ascii="Arial" w:hAnsi="Arial" w:cs="Arial"/>
        </w:rPr>
        <w:t>-74.</w:t>
      </w:r>
    </w:p>
    <w:p w14:paraId="21848828" w14:textId="77777777" w:rsidR="0099717A" w:rsidRDefault="0099717A" w:rsidP="001B3483">
      <w:pPr>
        <w:spacing w:line="480" w:lineRule="auto"/>
        <w:rPr>
          <w:rFonts w:ascii="Arial" w:hAnsi="Arial" w:cs="Arial"/>
        </w:rPr>
      </w:pPr>
      <w:r>
        <w:rPr>
          <w:rFonts w:ascii="Arial" w:hAnsi="Arial" w:cs="Arial"/>
        </w:rPr>
        <w:lastRenderedPageBreak/>
        <w:t xml:space="preserve">2.  </w:t>
      </w:r>
      <w:r w:rsidRPr="0099717A">
        <w:rPr>
          <w:rFonts w:ascii="Arial" w:hAnsi="Arial" w:cs="Arial"/>
        </w:rPr>
        <w:t xml:space="preserve">Zhang W, Moskowitz RW, </w:t>
      </w:r>
      <w:proofErr w:type="spellStart"/>
      <w:r w:rsidRPr="0099717A">
        <w:rPr>
          <w:rFonts w:ascii="Arial" w:hAnsi="Arial" w:cs="Arial"/>
        </w:rPr>
        <w:t>Nuki</w:t>
      </w:r>
      <w:proofErr w:type="spellEnd"/>
      <w:r w:rsidRPr="0099717A">
        <w:rPr>
          <w:rFonts w:ascii="Arial" w:hAnsi="Arial" w:cs="Arial"/>
        </w:rPr>
        <w:t xml:space="preserve"> G, Abramson S, Altman RD, Arden N, </w:t>
      </w:r>
      <w:proofErr w:type="spellStart"/>
      <w:r w:rsidRPr="0099717A">
        <w:rPr>
          <w:rFonts w:ascii="Arial" w:hAnsi="Arial" w:cs="Arial"/>
        </w:rPr>
        <w:t>Bierma-Zeinstra</w:t>
      </w:r>
      <w:proofErr w:type="spellEnd"/>
      <w:r w:rsidRPr="0099717A">
        <w:rPr>
          <w:rFonts w:ascii="Arial" w:hAnsi="Arial" w:cs="Arial"/>
        </w:rPr>
        <w:t xml:space="preserve"> S, Brandt KD, Croft P, Doherty M, </w:t>
      </w:r>
      <w:proofErr w:type="spellStart"/>
      <w:r w:rsidRPr="0099717A">
        <w:rPr>
          <w:rFonts w:ascii="Arial" w:hAnsi="Arial" w:cs="Arial"/>
        </w:rPr>
        <w:t>Dougados</w:t>
      </w:r>
      <w:proofErr w:type="spellEnd"/>
      <w:r w:rsidRPr="0099717A">
        <w:rPr>
          <w:rFonts w:ascii="Arial" w:hAnsi="Arial" w:cs="Arial"/>
        </w:rPr>
        <w:t xml:space="preserve"> M. OARSI recommendations for the management of hip and knee osteoarthritis, Part II: OARSI evidence-based, expert consensus guidelines. Osteoarthritis </w:t>
      </w:r>
      <w:r>
        <w:rPr>
          <w:rFonts w:ascii="Arial" w:hAnsi="Arial" w:cs="Arial"/>
        </w:rPr>
        <w:t>C</w:t>
      </w:r>
      <w:r w:rsidRPr="0099717A">
        <w:rPr>
          <w:rFonts w:ascii="Arial" w:hAnsi="Arial" w:cs="Arial"/>
        </w:rPr>
        <w:t xml:space="preserve">artilage </w:t>
      </w:r>
      <w:proofErr w:type="gramStart"/>
      <w:r w:rsidRPr="0099717A">
        <w:rPr>
          <w:rFonts w:ascii="Arial" w:hAnsi="Arial" w:cs="Arial"/>
        </w:rPr>
        <w:t>2008;16:137</w:t>
      </w:r>
      <w:proofErr w:type="gramEnd"/>
      <w:r w:rsidRPr="0099717A">
        <w:rPr>
          <w:rFonts w:ascii="Arial" w:hAnsi="Arial" w:cs="Arial"/>
        </w:rPr>
        <w:t>-62.</w:t>
      </w:r>
    </w:p>
    <w:p w14:paraId="74681EE0" w14:textId="77777777" w:rsidR="0099717A" w:rsidRDefault="0099717A" w:rsidP="001B3483">
      <w:pPr>
        <w:spacing w:line="480" w:lineRule="auto"/>
        <w:rPr>
          <w:rFonts w:ascii="Arial" w:hAnsi="Arial" w:cs="Arial"/>
        </w:rPr>
      </w:pPr>
      <w:r>
        <w:rPr>
          <w:rFonts w:ascii="Arial" w:hAnsi="Arial" w:cs="Arial"/>
        </w:rPr>
        <w:t xml:space="preserve">3.  </w:t>
      </w:r>
      <w:r w:rsidRPr="0099717A">
        <w:rPr>
          <w:rFonts w:ascii="Arial" w:hAnsi="Arial" w:cs="Arial"/>
        </w:rPr>
        <w:t xml:space="preserve">Daigle ME, Weinstein AM, Katz JN, </w:t>
      </w:r>
      <w:proofErr w:type="spellStart"/>
      <w:r w:rsidRPr="0099717A">
        <w:rPr>
          <w:rFonts w:ascii="Arial" w:hAnsi="Arial" w:cs="Arial"/>
        </w:rPr>
        <w:t>Losina</w:t>
      </w:r>
      <w:proofErr w:type="spellEnd"/>
      <w:r w:rsidRPr="0099717A">
        <w:rPr>
          <w:rFonts w:ascii="Arial" w:hAnsi="Arial" w:cs="Arial"/>
        </w:rPr>
        <w:t xml:space="preserve"> E. The cost-effectiveness of total joint arthroplasty: a systematic review of published literature. </w:t>
      </w:r>
      <w:r w:rsidR="00387451" w:rsidRPr="00387451">
        <w:rPr>
          <w:rFonts w:ascii="Arial" w:hAnsi="Arial" w:cs="Arial"/>
        </w:rPr>
        <w:t xml:space="preserve">Best </w:t>
      </w:r>
      <w:proofErr w:type="spellStart"/>
      <w:r w:rsidR="00387451" w:rsidRPr="00387451">
        <w:rPr>
          <w:rFonts w:ascii="Arial" w:hAnsi="Arial" w:cs="Arial"/>
        </w:rPr>
        <w:t>Pract</w:t>
      </w:r>
      <w:proofErr w:type="spellEnd"/>
      <w:r w:rsidR="00387451" w:rsidRPr="00387451">
        <w:rPr>
          <w:rFonts w:ascii="Arial" w:hAnsi="Arial" w:cs="Arial"/>
        </w:rPr>
        <w:t xml:space="preserve"> Res Clin </w:t>
      </w:r>
      <w:proofErr w:type="spellStart"/>
      <w:r w:rsidR="00387451" w:rsidRPr="00387451">
        <w:rPr>
          <w:rFonts w:ascii="Arial" w:hAnsi="Arial" w:cs="Arial"/>
        </w:rPr>
        <w:t>Rheumatol</w:t>
      </w:r>
      <w:proofErr w:type="spellEnd"/>
      <w:r w:rsidR="00387451" w:rsidRPr="00387451">
        <w:rPr>
          <w:rFonts w:ascii="Arial" w:hAnsi="Arial" w:cs="Arial"/>
        </w:rPr>
        <w:t xml:space="preserve"> </w:t>
      </w:r>
      <w:r w:rsidRPr="0099717A">
        <w:rPr>
          <w:rFonts w:ascii="Arial" w:hAnsi="Arial" w:cs="Arial"/>
        </w:rPr>
        <w:t>2012;</w:t>
      </w:r>
      <w:r w:rsidR="00387451">
        <w:rPr>
          <w:rFonts w:ascii="Arial" w:hAnsi="Arial" w:cs="Arial"/>
        </w:rPr>
        <w:t xml:space="preserve"> </w:t>
      </w:r>
      <w:r w:rsidRPr="0099717A">
        <w:rPr>
          <w:rFonts w:ascii="Arial" w:hAnsi="Arial" w:cs="Arial"/>
        </w:rPr>
        <w:t>26:649-58.</w:t>
      </w:r>
    </w:p>
    <w:p w14:paraId="597567FE" w14:textId="77777777" w:rsidR="0011586B" w:rsidRDefault="00387451" w:rsidP="001B3483">
      <w:pPr>
        <w:spacing w:line="480" w:lineRule="auto"/>
        <w:rPr>
          <w:rFonts w:ascii="Arial" w:hAnsi="Arial" w:cs="Arial"/>
        </w:rPr>
      </w:pPr>
      <w:r>
        <w:rPr>
          <w:rFonts w:ascii="Arial" w:hAnsi="Arial" w:cs="Arial"/>
        </w:rPr>
        <w:t>4</w:t>
      </w:r>
      <w:r w:rsidR="0011586B">
        <w:rPr>
          <w:rFonts w:ascii="Arial" w:hAnsi="Arial" w:cs="Arial"/>
        </w:rPr>
        <w:t xml:space="preserve">.  </w:t>
      </w:r>
      <w:r w:rsidR="0011586B" w:rsidRPr="0011586B">
        <w:rPr>
          <w:rFonts w:ascii="Arial" w:hAnsi="Arial" w:cs="Arial"/>
        </w:rPr>
        <w:t>Cram P, Lu X, Kates SL, Singh JA, Li Y, Wolf BR.  Total knee arthroplasty volume, utilization, and outcomes among Medicare beneficiaries, 1991-2010.  JAMA 2012; 308:1227-36.</w:t>
      </w:r>
    </w:p>
    <w:p w14:paraId="0823556A" w14:textId="77777777" w:rsidR="00A92E5F" w:rsidRDefault="00496CAC" w:rsidP="001B3483">
      <w:pPr>
        <w:spacing w:line="480" w:lineRule="auto"/>
        <w:rPr>
          <w:rFonts w:ascii="Arial" w:hAnsi="Arial" w:cs="Arial"/>
        </w:rPr>
      </w:pPr>
      <w:r>
        <w:rPr>
          <w:rFonts w:ascii="Arial" w:hAnsi="Arial" w:cs="Arial"/>
        </w:rPr>
        <w:t>5</w:t>
      </w:r>
      <w:r w:rsidR="00643183">
        <w:rPr>
          <w:rFonts w:ascii="Arial" w:hAnsi="Arial" w:cs="Arial"/>
        </w:rPr>
        <w:t xml:space="preserve">.  </w:t>
      </w:r>
      <w:r w:rsidR="001345D2" w:rsidRPr="001345D2">
        <w:rPr>
          <w:rFonts w:ascii="Arial" w:hAnsi="Arial" w:cs="Arial"/>
        </w:rPr>
        <w:t>Kurtz S, Ong K, Lau E, Mowat F, Halpern M. Projections of primary and revision hip and knee arthroplasty in the United States from 2005 to 2030. J</w:t>
      </w:r>
      <w:r w:rsidR="001345D2">
        <w:rPr>
          <w:rFonts w:ascii="Arial" w:hAnsi="Arial" w:cs="Arial"/>
        </w:rPr>
        <w:t xml:space="preserve"> </w:t>
      </w:r>
      <w:r w:rsidR="001345D2" w:rsidRPr="001345D2">
        <w:rPr>
          <w:rFonts w:ascii="Arial" w:hAnsi="Arial" w:cs="Arial"/>
        </w:rPr>
        <w:t>B</w:t>
      </w:r>
      <w:r w:rsidR="001345D2">
        <w:rPr>
          <w:rFonts w:ascii="Arial" w:hAnsi="Arial" w:cs="Arial"/>
        </w:rPr>
        <w:t xml:space="preserve">one </w:t>
      </w:r>
      <w:r w:rsidR="001345D2" w:rsidRPr="001345D2">
        <w:rPr>
          <w:rFonts w:ascii="Arial" w:hAnsi="Arial" w:cs="Arial"/>
        </w:rPr>
        <w:t>J</w:t>
      </w:r>
      <w:r w:rsidR="001345D2">
        <w:rPr>
          <w:rFonts w:ascii="Arial" w:hAnsi="Arial" w:cs="Arial"/>
        </w:rPr>
        <w:t xml:space="preserve">oint </w:t>
      </w:r>
      <w:r w:rsidR="001345D2" w:rsidRPr="001345D2">
        <w:rPr>
          <w:rFonts w:ascii="Arial" w:hAnsi="Arial" w:cs="Arial"/>
        </w:rPr>
        <w:t>S</w:t>
      </w:r>
      <w:r w:rsidR="001345D2">
        <w:rPr>
          <w:rFonts w:ascii="Arial" w:hAnsi="Arial" w:cs="Arial"/>
        </w:rPr>
        <w:t>urg</w:t>
      </w:r>
      <w:r w:rsidR="001345D2" w:rsidRPr="001345D2">
        <w:rPr>
          <w:rFonts w:ascii="Arial" w:hAnsi="Arial" w:cs="Arial"/>
        </w:rPr>
        <w:t xml:space="preserve"> 2007;</w:t>
      </w:r>
      <w:r w:rsidR="001345D2">
        <w:rPr>
          <w:rFonts w:ascii="Arial" w:hAnsi="Arial" w:cs="Arial"/>
        </w:rPr>
        <w:t xml:space="preserve"> </w:t>
      </w:r>
      <w:r w:rsidR="001345D2" w:rsidRPr="001345D2">
        <w:rPr>
          <w:rFonts w:ascii="Arial" w:hAnsi="Arial" w:cs="Arial"/>
        </w:rPr>
        <w:t>89:780-5.</w:t>
      </w:r>
    </w:p>
    <w:p w14:paraId="4E908AB0" w14:textId="77777777" w:rsidR="00AD15BD" w:rsidRDefault="00496CAC" w:rsidP="001B3483">
      <w:pPr>
        <w:spacing w:line="480" w:lineRule="auto"/>
        <w:rPr>
          <w:rFonts w:ascii="Arial" w:hAnsi="Arial" w:cs="Arial"/>
        </w:rPr>
      </w:pPr>
      <w:r>
        <w:rPr>
          <w:rFonts w:ascii="Arial" w:hAnsi="Arial" w:cs="Arial"/>
        </w:rPr>
        <w:t>6</w:t>
      </w:r>
      <w:r w:rsidR="00AD15BD">
        <w:rPr>
          <w:rFonts w:ascii="Arial" w:hAnsi="Arial" w:cs="Arial"/>
        </w:rPr>
        <w:t xml:space="preserve">.  </w:t>
      </w:r>
      <w:proofErr w:type="spellStart"/>
      <w:r w:rsidR="00AD15BD" w:rsidRPr="00AD15BD">
        <w:rPr>
          <w:rFonts w:ascii="Arial" w:hAnsi="Arial" w:cs="Arial"/>
        </w:rPr>
        <w:t>Birkmeyer</w:t>
      </w:r>
      <w:proofErr w:type="spellEnd"/>
      <w:r w:rsidR="00AD15BD" w:rsidRPr="00AD15BD">
        <w:rPr>
          <w:rFonts w:ascii="Arial" w:hAnsi="Arial" w:cs="Arial"/>
        </w:rPr>
        <w:t xml:space="preserve"> JD, </w:t>
      </w:r>
      <w:proofErr w:type="spellStart"/>
      <w:r w:rsidR="00AD15BD" w:rsidRPr="00AD15BD">
        <w:rPr>
          <w:rFonts w:ascii="Arial" w:hAnsi="Arial" w:cs="Arial"/>
        </w:rPr>
        <w:t>Reames</w:t>
      </w:r>
      <w:proofErr w:type="spellEnd"/>
      <w:r w:rsidR="00AD15BD" w:rsidRPr="00AD15BD">
        <w:rPr>
          <w:rFonts w:ascii="Arial" w:hAnsi="Arial" w:cs="Arial"/>
        </w:rPr>
        <w:t xml:space="preserve"> BN, McCulloch P, </w:t>
      </w:r>
      <w:proofErr w:type="spellStart"/>
      <w:r w:rsidR="00AD15BD" w:rsidRPr="00AD15BD">
        <w:rPr>
          <w:rFonts w:ascii="Arial" w:hAnsi="Arial" w:cs="Arial"/>
        </w:rPr>
        <w:t>Carr</w:t>
      </w:r>
      <w:proofErr w:type="spellEnd"/>
      <w:r w:rsidR="00AD15BD" w:rsidRPr="00AD15BD">
        <w:rPr>
          <w:rFonts w:ascii="Arial" w:hAnsi="Arial" w:cs="Arial"/>
        </w:rPr>
        <w:t xml:space="preserve"> AJ, Campbell WB, </w:t>
      </w:r>
      <w:proofErr w:type="spellStart"/>
      <w:r w:rsidR="00AD15BD" w:rsidRPr="00AD15BD">
        <w:rPr>
          <w:rFonts w:ascii="Arial" w:hAnsi="Arial" w:cs="Arial"/>
        </w:rPr>
        <w:t>Wennberg</w:t>
      </w:r>
      <w:proofErr w:type="spellEnd"/>
      <w:r w:rsidR="00AD15BD" w:rsidRPr="00AD15BD">
        <w:rPr>
          <w:rFonts w:ascii="Arial" w:hAnsi="Arial" w:cs="Arial"/>
        </w:rPr>
        <w:t xml:space="preserve"> JE. Understanding of regional variation in the use of surgery. Lancet </w:t>
      </w:r>
      <w:proofErr w:type="gramStart"/>
      <w:r w:rsidR="00AD15BD" w:rsidRPr="00AD15BD">
        <w:rPr>
          <w:rFonts w:ascii="Arial" w:hAnsi="Arial" w:cs="Arial"/>
        </w:rPr>
        <w:t>2013;382:1121</w:t>
      </w:r>
      <w:proofErr w:type="gramEnd"/>
      <w:r w:rsidR="00AD15BD" w:rsidRPr="00AD15BD">
        <w:rPr>
          <w:rFonts w:ascii="Arial" w:hAnsi="Arial" w:cs="Arial"/>
        </w:rPr>
        <w:t>-9.</w:t>
      </w:r>
    </w:p>
    <w:p w14:paraId="1A257135" w14:textId="77777777" w:rsidR="00AD15BD" w:rsidRDefault="00496CAC" w:rsidP="001B3483">
      <w:pPr>
        <w:spacing w:line="480" w:lineRule="auto"/>
        <w:rPr>
          <w:rFonts w:ascii="Arial" w:hAnsi="Arial" w:cs="Arial"/>
        </w:rPr>
      </w:pPr>
      <w:r>
        <w:rPr>
          <w:rFonts w:ascii="Arial" w:hAnsi="Arial" w:cs="Arial"/>
        </w:rPr>
        <w:t>7</w:t>
      </w:r>
      <w:r w:rsidR="00AD15BD">
        <w:rPr>
          <w:rFonts w:ascii="Arial" w:hAnsi="Arial" w:cs="Arial"/>
        </w:rPr>
        <w:t xml:space="preserve">.  </w:t>
      </w:r>
      <w:r w:rsidR="00AD15BD" w:rsidRPr="00AD15BD">
        <w:rPr>
          <w:rFonts w:ascii="Arial" w:hAnsi="Arial" w:cs="Arial"/>
        </w:rPr>
        <w:t xml:space="preserve">Peterson MG, </w:t>
      </w:r>
      <w:proofErr w:type="spellStart"/>
      <w:r w:rsidR="00AD15BD" w:rsidRPr="00AD15BD">
        <w:rPr>
          <w:rFonts w:ascii="Arial" w:hAnsi="Arial" w:cs="Arial"/>
        </w:rPr>
        <w:t>Hollenberg</w:t>
      </w:r>
      <w:proofErr w:type="spellEnd"/>
      <w:r w:rsidR="00AD15BD" w:rsidRPr="00AD15BD">
        <w:rPr>
          <w:rFonts w:ascii="Arial" w:hAnsi="Arial" w:cs="Arial"/>
        </w:rPr>
        <w:t xml:space="preserve"> JP, </w:t>
      </w:r>
      <w:proofErr w:type="spellStart"/>
      <w:r w:rsidR="00AD15BD" w:rsidRPr="00AD15BD">
        <w:rPr>
          <w:rFonts w:ascii="Arial" w:hAnsi="Arial" w:cs="Arial"/>
        </w:rPr>
        <w:t>Szatrowski</w:t>
      </w:r>
      <w:proofErr w:type="spellEnd"/>
      <w:r w:rsidR="00AD15BD" w:rsidRPr="00AD15BD">
        <w:rPr>
          <w:rFonts w:ascii="Arial" w:hAnsi="Arial" w:cs="Arial"/>
        </w:rPr>
        <w:t xml:space="preserve"> TP, </w:t>
      </w:r>
      <w:proofErr w:type="spellStart"/>
      <w:r w:rsidR="00AD15BD" w:rsidRPr="00AD15BD">
        <w:rPr>
          <w:rFonts w:ascii="Arial" w:hAnsi="Arial" w:cs="Arial"/>
        </w:rPr>
        <w:t>Johanson</w:t>
      </w:r>
      <w:proofErr w:type="spellEnd"/>
      <w:r w:rsidR="00AD15BD" w:rsidRPr="00AD15BD">
        <w:rPr>
          <w:rFonts w:ascii="Arial" w:hAnsi="Arial" w:cs="Arial"/>
        </w:rPr>
        <w:t xml:space="preserve"> NA, Mancuso CA, </w:t>
      </w:r>
      <w:proofErr w:type="spellStart"/>
      <w:r w:rsidR="00AD15BD" w:rsidRPr="00AD15BD">
        <w:rPr>
          <w:rFonts w:ascii="Arial" w:hAnsi="Arial" w:cs="Arial"/>
        </w:rPr>
        <w:t>Charlson</w:t>
      </w:r>
      <w:proofErr w:type="spellEnd"/>
      <w:r w:rsidR="00AD15BD" w:rsidRPr="00AD15BD">
        <w:rPr>
          <w:rFonts w:ascii="Arial" w:hAnsi="Arial" w:cs="Arial"/>
        </w:rPr>
        <w:t xml:space="preserve"> ME. Geographic variations in the rates of elective total hip and knee arthroplasties among Medicare beneficiaries in the United States. J</w:t>
      </w:r>
      <w:r w:rsidR="00AD15BD">
        <w:rPr>
          <w:rFonts w:ascii="Arial" w:hAnsi="Arial" w:cs="Arial"/>
        </w:rPr>
        <w:t xml:space="preserve"> </w:t>
      </w:r>
      <w:r w:rsidR="00AD15BD" w:rsidRPr="00AD15BD">
        <w:rPr>
          <w:rFonts w:ascii="Arial" w:hAnsi="Arial" w:cs="Arial"/>
        </w:rPr>
        <w:t>B</w:t>
      </w:r>
      <w:r w:rsidR="00AD15BD">
        <w:rPr>
          <w:rFonts w:ascii="Arial" w:hAnsi="Arial" w:cs="Arial"/>
        </w:rPr>
        <w:t xml:space="preserve">one </w:t>
      </w:r>
      <w:r w:rsidR="00AD15BD" w:rsidRPr="00AD15BD">
        <w:rPr>
          <w:rFonts w:ascii="Arial" w:hAnsi="Arial" w:cs="Arial"/>
        </w:rPr>
        <w:t>J</w:t>
      </w:r>
      <w:r w:rsidR="00AD15BD">
        <w:rPr>
          <w:rFonts w:ascii="Arial" w:hAnsi="Arial" w:cs="Arial"/>
        </w:rPr>
        <w:t xml:space="preserve">oint </w:t>
      </w:r>
      <w:r w:rsidR="00AD15BD" w:rsidRPr="00AD15BD">
        <w:rPr>
          <w:rFonts w:ascii="Arial" w:hAnsi="Arial" w:cs="Arial"/>
        </w:rPr>
        <w:t>S</w:t>
      </w:r>
      <w:r w:rsidR="00AD15BD">
        <w:rPr>
          <w:rFonts w:ascii="Arial" w:hAnsi="Arial" w:cs="Arial"/>
        </w:rPr>
        <w:t>urg</w:t>
      </w:r>
      <w:r w:rsidR="00AD15BD" w:rsidRPr="00AD15BD">
        <w:rPr>
          <w:rFonts w:ascii="Arial" w:hAnsi="Arial" w:cs="Arial"/>
        </w:rPr>
        <w:t xml:space="preserve"> </w:t>
      </w:r>
      <w:proofErr w:type="gramStart"/>
      <w:r w:rsidR="00AD15BD" w:rsidRPr="00AD15BD">
        <w:rPr>
          <w:rFonts w:ascii="Arial" w:hAnsi="Arial" w:cs="Arial"/>
        </w:rPr>
        <w:t>1992;74:1530</w:t>
      </w:r>
      <w:proofErr w:type="gramEnd"/>
      <w:r w:rsidR="00AD15BD" w:rsidRPr="00AD15BD">
        <w:rPr>
          <w:rFonts w:ascii="Arial" w:hAnsi="Arial" w:cs="Arial"/>
        </w:rPr>
        <w:t>-9.</w:t>
      </w:r>
    </w:p>
    <w:p w14:paraId="2974CDFB" w14:textId="77777777" w:rsidR="00AD15BD" w:rsidRDefault="00496CAC" w:rsidP="001B3483">
      <w:pPr>
        <w:spacing w:line="480" w:lineRule="auto"/>
        <w:rPr>
          <w:rFonts w:ascii="Arial" w:hAnsi="Arial" w:cs="Arial"/>
        </w:rPr>
      </w:pPr>
      <w:r>
        <w:rPr>
          <w:rFonts w:ascii="Arial" w:hAnsi="Arial" w:cs="Arial"/>
        </w:rPr>
        <w:t>8</w:t>
      </w:r>
      <w:r w:rsidR="00AD15BD">
        <w:rPr>
          <w:rFonts w:ascii="Arial" w:hAnsi="Arial" w:cs="Arial"/>
        </w:rPr>
        <w:t xml:space="preserve">.  </w:t>
      </w:r>
      <w:r w:rsidR="00AD15BD" w:rsidRPr="00AD15BD">
        <w:rPr>
          <w:rFonts w:ascii="Arial" w:hAnsi="Arial" w:cs="Arial"/>
        </w:rPr>
        <w:t xml:space="preserve">Katz BP, Freund DA, Heck DA, </w:t>
      </w:r>
      <w:proofErr w:type="spellStart"/>
      <w:r w:rsidR="00AD15BD" w:rsidRPr="00AD15BD">
        <w:rPr>
          <w:rFonts w:ascii="Arial" w:hAnsi="Arial" w:cs="Arial"/>
        </w:rPr>
        <w:t>Dittus</w:t>
      </w:r>
      <w:proofErr w:type="spellEnd"/>
      <w:r w:rsidR="00AD15BD" w:rsidRPr="00AD15BD">
        <w:rPr>
          <w:rFonts w:ascii="Arial" w:hAnsi="Arial" w:cs="Arial"/>
        </w:rPr>
        <w:t xml:space="preserve"> RS, Paul JE, Wright J, </w:t>
      </w:r>
      <w:proofErr w:type="spellStart"/>
      <w:r w:rsidR="00AD15BD" w:rsidRPr="00AD15BD">
        <w:rPr>
          <w:rFonts w:ascii="Arial" w:hAnsi="Arial" w:cs="Arial"/>
        </w:rPr>
        <w:t>Coyte</w:t>
      </w:r>
      <w:proofErr w:type="spellEnd"/>
      <w:r w:rsidR="00AD15BD" w:rsidRPr="00AD15BD">
        <w:rPr>
          <w:rFonts w:ascii="Arial" w:hAnsi="Arial" w:cs="Arial"/>
        </w:rPr>
        <w:t xml:space="preserve"> P, Holleman E, Hawker G. Demographic variation in the rate of knee replacement: a multi-year analysis. Health services research. </w:t>
      </w:r>
      <w:r w:rsidR="0001425D">
        <w:rPr>
          <w:rFonts w:ascii="Arial" w:hAnsi="Arial" w:cs="Arial"/>
        </w:rPr>
        <w:t xml:space="preserve">Health Serv Res </w:t>
      </w:r>
      <w:proofErr w:type="gramStart"/>
      <w:r w:rsidR="00AD15BD" w:rsidRPr="00AD15BD">
        <w:rPr>
          <w:rFonts w:ascii="Arial" w:hAnsi="Arial" w:cs="Arial"/>
        </w:rPr>
        <w:t>1996;31:125</w:t>
      </w:r>
      <w:proofErr w:type="gramEnd"/>
      <w:r w:rsidR="0001425D">
        <w:rPr>
          <w:rFonts w:ascii="Arial" w:hAnsi="Arial" w:cs="Arial"/>
        </w:rPr>
        <w:t>-40</w:t>
      </w:r>
      <w:r w:rsidR="00AD15BD" w:rsidRPr="00AD15BD">
        <w:rPr>
          <w:rFonts w:ascii="Arial" w:hAnsi="Arial" w:cs="Arial"/>
        </w:rPr>
        <w:t>.</w:t>
      </w:r>
    </w:p>
    <w:p w14:paraId="010ED3DB" w14:textId="77777777" w:rsidR="00DF26E3" w:rsidRDefault="00496CAC" w:rsidP="001B3483">
      <w:pPr>
        <w:spacing w:line="480" w:lineRule="auto"/>
        <w:rPr>
          <w:rFonts w:ascii="Arial" w:hAnsi="Arial" w:cs="Arial"/>
        </w:rPr>
      </w:pPr>
      <w:r>
        <w:rPr>
          <w:rFonts w:ascii="Arial" w:hAnsi="Arial" w:cs="Arial"/>
        </w:rPr>
        <w:t>9</w:t>
      </w:r>
      <w:r w:rsidR="00DF26E3">
        <w:rPr>
          <w:rFonts w:ascii="Arial" w:hAnsi="Arial" w:cs="Arial"/>
        </w:rPr>
        <w:t xml:space="preserve">.  </w:t>
      </w:r>
      <w:r w:rsidR="00DF26E3" w:rsidRPr="00DF26E3">
        <w:rPr>
          <w:rFonts w:ascii="Arial" w:hAnsi="Arial" w:cs="Arial"/>
        </w:rPr>
        <w:t xml:space="preserve">Skinner J, Weinstein JN, </w:t>
      </w:r>
      <w:proofErr w:type="spellStart"/>
      <w:r w:rsidR="00DF26E3" w:rsidRPr="00DF26E3">
        <w:rPr>
          <w:rFonts w:ascii="Arial" w:hAnsi="Arial" w:cs="Arial"/>
        </w:rPr>
        <w:t>Sporer</w:t>
      </w:r>
      <w:proofErr w:type="spellEnd"/>
      <w:r w:rsidR="00DF26E3" w:rsidRPr="00DF26E3">
        <w:rPr>
          <w:rFonts w:ascii="Arial" w:hAnsi="Arial" w:cs="Arial"/>
        </w:rPr>
        <w:t xml:space="preserve"> SM, </w:t>
      </w:r>
      <w:proofErr w:type="spellStart"/>
      <w:r w:rsidR="00DF26E3" w:rsidRPr="00DF26E3">
        <w:rPr>
          <w:rFonts w:ascii="Arial" w:hAnsi="Arial" w:cs="Arial"/>
        </w:rPr>
        <w:t>Wennberg</w:t>
      </w:r>
      <w:proofErr w:type="spellEnd"/>
      <w:r w:rsidR="00DF26E3" w:rsidRPr="00DF26E3">
        <w:rPr>
          <w:rFonts w:ascii="Arial" w:hAnsi="Arial" w:cs="Arial"/>
        </w:rPr>
        <w:t xml:space="preserve"> JE. Racial, ethnic, and geographic disparities in rates of knee arthroplasty among Medicare patients. N </w:t>
      </w:r>
      <w:proofErr w:type="spellStart"/>
      <w:r w:rsidR="00DF26E3" w:rsidRPr="00DF26E3">
        <w:rPr>
          <w:rFonts w:ascii="Arial" w:hAnsi="Arial" w:cs="Arial"/>
        </w:rPr>
        <w:t>Engl</w:t>
      </w:r>
      <w:proofErr w:type="spellEnd"/>
      <w:r w:rsidR="00DF26E3" w:rsidRPr="00DF26E3">
        <w:rPr>
          <w:rFonts w:ascii="Arial" w:hAnsi="Arial" w:cs="Arial"/>
        </w:rPr>
        <w:t xml:space="preserve"> J Med 2003;</w:t>
      </w:r>
      <w:r w:rsidR="00DF26E3">
        <w:rPr>
          <w:rFonts w:ascii="Arial" w:hAnsi="Arial" w:cs="Arial"/>
        </w:rPr>
        <w:t xml:space="preserve"> </w:t>
      </w:r>
      <w:r w:rsidR="00DF26E3" w:rsidRPr="00DF26E3">
        <w:rPr>
          <w:rFonts w:ascii="Arial" w:hAnsi="Arial" w:cs="Arial"/>
        </w:rPr>
        <w:t>349:1350-9.</w:t>
      </w:r>
    </w:p>
    <w:p w14:paraId="30E2187B" w14:textId="77777777" w:rsidR="0001425D" w:rsidRDefault="0001425D" w:rsidP="001B3483">
      <w:pPr>
        <w:spacing w:line="480" w:lineRule="auto"/>
        <w:rPr>
          <w:rFonts w:ascii="Arial" w:hAnsi="Arial" w:cs="Arial"/>
        </w:rPr>
      </w:pPr>
      <w:r>
        <w:rPr>
          <w:rFonts w:ascii="Arial" w:hAnsi="Arial" w:cs="Arial"/>
        </w:rPr>
        <w:lastRenderedPageBreak/>
        <w:t>1</w:t>
      </w:r>
      <w:r w:rsidR="00496CAC">
        <w:rPr>
          <w:rFonts w:ascii="Arial" w:hAnsi="Arial" w:cs="Arial"/>
        </w:rPr>
        <w:t>0</w:t>
      </w:r>
      <w:r>
        <w:rPr>
          <w:rFonts w:ascii="Arial" w:hAnsi="Arial" w:cs="Arial"/>
        </w:rPr>
        <w:t xml:space="preserve">.  </w:t>
      </w:r>
      <w:r w:rsidRPr="0001425D">
        <w:rPr>
          <w:rFonts w:ascii="Arial" w:hAnsi="Arial" w:cs="Arial"/>
        </w:rPr>
        <w:t xml:space="preserve">Mahomed NN, Barrett J, Katz JN, Baron JA, Wright J, </w:t>
      </w:r>
      <w:proofErr w:type="spellStart"/>
      <w:r w:rsidRPr="0001425D">
        <w:rPr>
          <w:rFonts w:ascii="Arial" w:hAnsi="Arial" w:cs="Arial"/>
        </w:rPr>
        <w:t>Losina</w:t>
      </w:r>
      <w:proofErr w:type="spellEnd"/>
      <w:r w:rsidRPr="0001425D">
        <w:rPr>
          <w:rFonts w:ascii="Arial" w:hAnsi="Arial" w:cs="Arial"/>
        </w:rPr>
        <w:t xml:space="preserve"> E.</w:t>
      </w:r>
      <w:r>
        <w:rPr>
          <w:rFonts w:ascii="Arial" w:hAnsi="Arial" w:cs="Arial"/>
        </w:rPr>
        <w:t xml:space="preserve">  </w:t>
      </w:r>
      <w:r w:rsidRPr="0001425D">
        <w:rPr>
          <w:rFonts w:ascii="Arial" w:hAnsi="Arial" w:cs="Arial"/>
        </w:rPr>
        <w:t>Epidemiology of total knee replacement in the United States Medicare population.</w:t>
      </w:r>
      <w:r>
        <w:rPr>
          <w:rFonts w:ascii="Arial" w:hAnsi="Arial" w:cs="Arial"/>
        </w:rPr>
        <w:t xml:space="preserve">  </w:t>
      </w:r>
      <w:r w:rsidRPr="0001425D">
        <w:rPr>
          <w:rFonts w:ascii="Arial" w:hAnsi="Arial" w:cs="Arial"/>
        </w:rPr>
        <w:t xml:space="preserve">J Bone Joint Surg Am </w:t>
      </w:r>
      <w:proofErr w:type="gramStart"/>
      <w:r w:rsidRPr="0001425D">
        <w:rPr>
          <w:rFonts w:ascii="Arial" w:hAnsi="Arial" w:cs="Arial"/>
        </w:rPr>
        <w:t>2005;87:1222</w:t>
      </w:r>
      <w:proofErr w:type="gramEnd"/>
      <w:r w:rsidRPr="0001425D">
        <w:rPr>
          <w:rFonts w:ascii="Arial" w:hAnsi="Arial" w:cs="Arial"/>
        </w:rPr>
        <w:t>-8</w:t>
      </w:r>
      <w:r>
        <w:rPr>
          <w:rFonts w:ascii="Arial" w:hAnsi="Arial" w:cs="Arial"/>
        </w:rPr>
        <w:t>.</w:t>
      </w:r>
    </w:p>
    <w:p w14:paraId="6CD1E8B2" w14:textId="77777777" w:rsidR="0001425D" w:rsidRDefault="00DF26E3" w:rsidP="00EF1D4B">
      <w:pPr>
        <w:spacing w:line="480" w:lineRule="auto"/>
        <w:rPr>
          <w:rFonts w:ascii="Arial" w:hAnsi="Arial" w:cs="Arial"/>
        </w:rPr>
      </w:pPr>
      <w:r>
        <w:rPr>
          <w:rFonts w:ascii="Arial" w:hAnsi="Arial" w:cs="Arial"/>
        </w:rPr>
        <w:t>1</w:t>
      </w:r>
      <w:r w:rsidR="00496CAC">
        <w:rPr>
          <w:rFonts w:ascii="Arial" w:hAnsi="Arial" w:cs="Arial"/>
        </w:rPr>
        <w:t>1</w:t>
      </w:r>
      <w:r w:rsidR="0001425D">
        <w:rPr>
          <w:rFonts w:ascii="Arial" w:hAnsi="Arial" w:cs="Arial"/>
        </w:rPr>
        <w:t xml:space="preserve">.  </w:t>
      </w:r>
      <w:r w:rsidR="00EF1D4B" w:rsidRPr="00EF1D4B">
        <w:rPr>
          <w:rFonts w:ascii="Arial" w:hAnsi="Arial" w:cs="Arial"/>
        </w:rPr>
        <w:t>The Dartmouth Institute for Health Policy and Clinical Practice. The Dartmouth Atlas of Health Care.</w:t>
      </w:r>
      <w:r w:rsidR="00EF1D4B">
        <w:rPr>
          <w:rFonts w:ascii="Arial" w:hAnsi="Arial" w:cs="Arial"/>
        </w:rPr>
        <w:t xml:space="preserve">  </w:t>
      </w:r>
      <w:hyperlink r:id="rId10" w:history="1">
        <w:r w:rsidR="00EF1D4B" w:rsidRPr="001250F3">
          <w:rPr>
            <w:rStyle w:val="Hyperlink"/>
            <w:rFonts w:ascii="Arial" w:hAnsi="Arial" w:cs="Arial"/>
          </w:rPr>
          <w:t>http://www.dartmouthatlas.org</w:t>
        </w:r>
      </w:hyperlink>
      <w:r w:rsidR="00EF1D4B">
        <w:rPr>
          <w:rFonts w:ascii="Arial" w:hAnsi="Arial" w:cs="Arial"/>
        </w:rPr>
        <w:t>.  Accessed November 28, 2017.</w:t>
      </w:r>
    </w:p>
    <w:p w14:paraId="4BD8DAFA" w14:textId="77777777" w:rsidR="00DF26E3" w:rsidRDefault="00DF26E3" w:rsidP="00EF1D4B">
      <w:pPr>
        <w:spacing w:line="480" w:lineRule="auto"/>
        <w:rPr>
          <w:rFonts w:ascii="Arial" w:hAnsi="Arial" w:cs="Arial"/>
        </w:rPr>
      </w:pPr>
      <w:r>
        <w:rPr>
          <w:rFonts w:ascii="Arial" w:hAnsi="Arial" w:cs="Arial"/>
        </w:rPr>
        <w:t>1</w:t>
      </w:r>
      <w:r w:rsidR="00496CAC">
        <w:rPr>
          <w:rFonts w:ascii="Arial" w:hAnsi="Arial" w:cs="Arial"/>
        </w:rPr>
        <w:t>2</w:t>
      </w:r>
      <w:r>
        <w:rPr>
          <w:rFonts w:ascii="Arial" w:hAnsi="Arial" w:cs="Arial"/>
        </w:rPr>
        <w:t xml:space="preserve">.  </w:t>
      </w:r>
      <w:r w:rsidRPr="00DF26E3">
        <w:rPr>
          <w:rFonts w:ascii="Arial" w:hAnsi="Arial" w:cs="Arial"/>
        </w:rPr>
        <w:t xml:space="preserve">Hawker GA, Wright JG, </w:t>
      </w:r>
      <w:proofErr w:type="spellStart"/>
      <w:r w:rsidRPr="00DF26E3">
        <w:rPr>
          <w:rFonts w:ascii="Arial" w:hAnsi="Arial" w:cs="Arial"/>
        </w:rPr>
        <w:t>Coyte</w:t>
      </w:r>
      <w:proofErr w:type="spellEnd"/>
      <w:r w:rsidRPr="00DF26E3">
        <w:rPr>
          <w:rFonts w:ascii="Arial" w:hAnsi="Arial" w:cs="Arial"/>
        </w:rPr>
        <w:t xml:space="preserve"> PC, Williams JI, Harvey B, Glazier R, Wilkins A, </w:t>
      </w:r>
      <w:proofErr w:type="spellStart"/>
      <w:r w:rsidRPr="00DF26E3">
        <w:rPr>
          <w:rFonts w:ascii="Arial" w:hAnsi="Arial" w:cs="Arial"/>
        </w:rPr>
        <w:t>Badley</w:t>
      </w:r>
      <w:proofErr w:type="spellEnd"/>
      <w:r w:rsidRPr="00DF26E3">
        <w:rPr>
          <w:rFonts w:ascii="Arial" w:hAnsi="Arial" w:cs="Arial"/>
        </w:rPr>
        <w:t xml:space="preserve"> EM. Determining the need for hip and knee arthroplasty: the role of clinical severity and patients’ preferences. Med </w:t>
      </w:r>
      <w:r>
        <w:rPr>
          <w:rFonts w:ascii="Arial" w:hAnsi="Arial" w:cs="Arial"/>
        </w:rPr>
        <w:t>C</w:t>
      </w:r>
      <w:r w:rsidRPr="00DF26E3">
        <w:rPr>
          <w:rFonts w:ascii="Arial" w:hAnsi="Arial" w:cs="Arial"/>
        </w:rPr>
        <w:t xml:space="preserve">are </w:t>
      </w:r>
      <w:proofErr w:type="gramStart"/>
      <w:r w:rsidRPr="00DF26E3">
        <w:rPr>
          <w:rFonts w:ascii="Arial" w:hAnsi="Arial" w:cs="Arial"/>
        </w:rPr>
        <w:t>2001;39:206</w:t>
      </w:r>
      <w:proofErr w:type="gramEnd"/>
      <w:r w:rsidRPr="00DF26E3">
        <w:rPr>
          <w:rFonts w:ascii="Arial" w:hAnsi="Arial" w:cs="Arial"/>
        </w:rPr>
        <w:t>-16.</w:t>
      </w:r>
    </w:p>
    <w:p w14:paraId="5955970A" w14:textId="77777777" w:rsidR="00DF26E3" w:rsidRDefault="00DF26E3" w:rsidP="00EF1D4B">
      <w:pPr>
        <w:spacing w:line="480" w:lineRule="auto"/>
        <w:rPr>
          <w:rFonts w:ascii="Arial" w:hAnsi="Arial" w:cs="Arial"/>
        </w:rPr>
      </w:pPr>
      <w:r>
        <w:rPr>
          <w:rFonts w:ascii="Arial" w:hAnsi="Arial" w:cs="Arial"/>
        </w:rPr>
        <w:t>1</w:t>
      </w:r>
      <w:r w:rsidR="00496CAC">
        <w:rPr>
          <w:rFonts w:ascii="Arial" w:hAnsi="Arial" w:cs="Arial"/>
        </w:rPr>
        <w:t>3</w:t>
      </w:r>
      <w:r>
        <w:rPr>
          <w:rFonts w:ascii="Arial" w:hAnsi="Arial" w:cs="Arial"/>
        </w:rPr>
        <w:t xml:space="preserve">.  </w:t>
      </w:r>
      <w:proofErr w:type="spellStart"/>
      <w:r w:rsidR="00797663" w:rsidRPr="00797663">
        <w:rPr>
          <w:rFonts w:ascii="Arial" w:hAnsi="Arial" w:cs="Arial"/>
        </w:rPr>
        <w:t>Mota</w:t>
      </w:r>
      <w:proofErr w:type="spellEnd"/>
      <w:r w:rsidR="00797663" w:rsidRPr="00797663">
        <w:rPr>
          <w:rFonts w:ascii="Arial" w:hAnsi="Arial" w:cs="Arial"/>
        </w:rPr>
        <w:t xml:space="preserve"> RE, </w:t>
      </w:r>
      <w:proofErr w:type="spellStart"/>
      <w:r w:rsidR="00797663" w:rsidRPr="00797663">
        <w:rPr>
          <w:rFonts w:ascii="Arial" w:hAnsi="Arial" w:cs="Arial"/>
        </w:rPr>
        <w:t>Tarricone</w:t>
      </w:r>
      <w:proofErr w:type="spellEnd"/>
      <w:r w:rsidR="00797663" w:rsidRPr="00797663">
        <w:rPr>
          <w:rFonts w:ascii="Arial" w:hAnsi="Arial" w:cs="Arial"/>
        </w:rPr>
        <w:t xml:space="preserve"> R, </w:t>
      </w:r>
      <w:proofErr w:type="spellStart"/>
      <w:r w:rsidR="00797663" w:rsidRPr="00797663">
        <w:rPr>
          <w:rFonts w:ascii="Arial" w:hAnsi="Arial" w:cs="Arial"/>
        </w:rPr>
        <w:t>Ciani</w:t>
      </w:r>
      <w:proofErr w:type="spellEnd"/>
      <w:r w:rsidR="00797663" w:rsidRPr="00797663">
        <w:rPr>
          <w:rFonts w:ascii="Arial" w:hAnsi="Arial" w:cs="Arial"/>
        </w:rPr>
        <w:t xml:space="preserve"> O, Bridges JF, Drummond M. Determinants of demand for total hip and knee arthroplasty: a systematic literature review. BMC </w:t>
      </w:r>
      <w:r w:rsidR="00797663">
        <w:rPr>
          <w:rFonts w:ascii="Arial" w:hAnsi="Arial" w:cs="Arial"/>
        </w:rPr>
        <w:t>H</w:t>
      </w:r>
      <w:r w:rsidR="00797663" w:rsidRPr="00797663">
        <w:rPr>
          <w:rFonts w:ascii="Arial" w:hAnsi="Arial" w:cs="Arial"/>
        </w:rPr>
        <w:t xml:space="preserve">ealth </w:t>
      </w:r>
      <w:r w:rsidR="00797663">
        <w:rPr>
          <w:rFonts w:ascii="Arial" w:hAnsi="Arial" w:cs="Arial"/>
        </w:rPr>
        <w:t>S</w:t>
      </w:r>
      <w:r w:rsidR="00797663" w:rsidRPr="00797663">
        <w:rPr>
          <w:rFonts w:ascii="Arial" w:hAnsi="Arial" w:cs="Arial"/>
        </w:rPr>
        <w:t xml:space="preserve">ervices </w:t>
      </w:r>
      <w:r w:rsidR="00797663">
        <w:rPr>
          <w:rFonts w:ascii="Arial" w:hAnsi="Arial" w:cs="Arial"/>
        </w:rPr>
        <w:t>R</w:t>
      </w:r>
      <w:r w:rsidR="00797663" w:rsidRPr="00797663">
        <w:rPr>
          <w:rFonts w:ascii="Arial" w:hAnsi="Arial" w:cs="Arial"/>
        </w:rPr>
        <w:t>es 2012;</w:t>
      </w:r>
      <w:r w:rsidR="00797663">
        <w:rPr>
          <w:rFonts w:ascii="Arial" w:hAnsi="Arial" w:cs="Arial"/>
        </w:rPr>
        <w:t xml:space="preserve"> </w:t>
      </w:r>
      <w:r w:rsidR="00797663" w:rsidRPr="00797663">
        <w:rPr>
          <w:rFonts w:ascii="Arial" w:hAnsi="Arial" w:cs="Arial"/>
        </w:rPr>
        <w:t>12:225.</w:t>
      </w:r>
    </w:p>
    <w:p w14:paraId="43903BE4" w14:textId="77777777" w:rsidR="00797663" w:rsidRDefault="00797663" w:rsidP="00EF1D4B">
      <w:pPr>
        <w:spacing w:line="480" w:lineRule="auto"/>
        <w:rPr>
          <w:rFonts w:ascii="Arial" w:hAnsi="Arial" w:cs="Arial"/>
        </w:rPr>
      </w:pPr>
      <w:r>
        <w:rPr>
          <w:rFonts w:ascii="Arial" w:hAnsi="Arial" w:cs="Arial"/>
        </w:rPr>
        <w:t>1</w:t>
      </w:r>
      <w:r w:rsidR="00496CAC">
        <w:rPr>
          <w:rFonts w:ascii="Arial" w:hAnsi="Arial" w:cs="Arial"/>
        </w:rPr>
        <w:t>4</w:t>
      </w:r>
      <w:r>
        <w:rPr>
          <w:rFonts w:ascii="Arial" w:hAnsi="Arial" w:cs="Arial"/>
        </w:rPr>
        <w:t xml:space="preserve">.  </w:t>
      </w:r>
      <w:r w:rsidRPr="00797663">
        <w:rPr>
          <w:rFonts w:ascii="Arial" w:hAnsi="Arial" w:cs="Arial"/>
        </w:rPr>
        <w:t xml:space="preserve">Wright JG, Hawker GA, Bombardier C, </w:t>
      </w:r>
      <w:proofErr w:type="spellStart"/>
      <w:r w:rsidRPr="00797663">
        <w:rPr>
          <w:rFonts w:ascii="Arial" w:hAnsi="Arial" w:cs="Arial"/>
        </w:rPr>
        <w:t>Croxford</w:t>
      </w:r>
      <w:proofErr w:type="spellEnd"/>
      <w:r w:rsidRPr="00797663">
        <w:rPr>
          <w:rFonts w:ascii="Arial" w:hAnsi="Arial" w:cs="Arial"/>
        </w:rPr>
        <w:t xml:space="preserve"> R, </w:t>
      </w:r>
      <w:proofErr w:type="spellStart"/>
      <w:r w:rsidRPr="00797663">
        <w:rPr>
          <w:rFonts w:ascii="Arial" w:hAnsi="Arial" w:cs="Arial"/>
        </w:rPr>
        <w:t>Dittus</w:t>
      </w:r>
      <w:proofErr w:type="spellEnd"/>
      <w:r w:rsidRPr="00797663">
        <w:rPr>
          <w:rFonts w:ascii="Arial" w:hAnsi="Arial" w:cs="Arial"/>
        </w:rPr>
        <w:t xml:space="preserve"> RS, Freund DA, </w:t>
      </w:r>
      <w:proofErr w:type="spellStart"/>
      <w:r w:rsidRPr="00797663">
        <w:rPr>
          <w:rFonts w:ascii="Arial" w:hAnsi="Arial" w:cs="Arial"/>
        </w:rPr>
        <w:t>Coyte</w:t>
      </w:r>
      <w:proofErr w:type="spellEnd"/>
      <w:r w:rsidRPr="00797663">
        <w:rPr>
          <w:rFonts w:ascii="Arial" w:hAnsi="Arial" w:cs="Arial"/>
        </w:rPr>
        <w:t xml:space="preserve"> PC. Physician enthusiasm as an explanation for area variation in the utilization of knee replacement surgery. Med </w:t>
      </w:r>
      <w:r>
        <w:rPr>
          <w:rFonts w:ascii="Arial" w:hAnsi="Arial" w:cs="Arial"/>
        </w:rPr>
        <w:t>C</w:t>
      </w:r>
      <w:r w:rsidRPr="00797663">
        <w:rPr>
          <w:rFonts w:ascii="Arial" w:hAnsi="Arial" w:cs="Arial"/>
        </w:rPr>
        <w:t xml:space="preserve">are </w:t>
      </w:r>
      <w:proofErr w:type="gramStart"/>
      <w:r w:rsidRPr="00797663">
        <w:rPr>
          <w:rFonts w:ascii="Arial" w:hAnsi="Arial" w:cs="Arial"/>
        </w:rPr>
        <w:t>1999;37:946</w:t>
      </w:r>
      <w:proofErr w:type="gramEnd"/>
      <w:r w:rsidRPr="00797663">
        <w:rPr>
          <w:rFonts w:ascii="Arial" w:hAnsi="Arial" w:cs="Arial"/>
        </w:rPr>
        <w:t>-56.</w:t>
      </w:r>
    </w:p>
    <w:p w14:paraId="0F566AD4" w14:textId="77777777" w:rsidR="00797663" w:rsidRDefault="00797663" w:rsidP="00EF1D4B">
      <w:pPr>
        <w:spacing w:line="480" w:lineRule="auto"/>
        <w:rPr>
          <w:rFonts w:ascii="Arial" w:hAnsi="Arial" w:cs="Arial"/>
        </w:rPr>
      </w:pPr>
      <w:r>
        <w:rPr>
          <w:rFonts w:ascii="Arial" w:hAnsi="Arial" w:cs="Arial"/>
        </w:rPr>
        <w:t>1</w:t>
      </w:r>
      <w:r w:rsidR="00496CAC">
        <w:rPr>
          <w:rFonts w:ascii="Arial" w:hAnsi="Arial" w:cs="Arial"/>
        </w:rPr>
        <w:t>5</w:t>
      </w:r>
      <w:r>
        <w:rPr>
          <w:rFonts w:ascii="Arial" w:hAnsi="Arial" w:cs="Arial"/>
        </w:rPr>
        <w:t xml:space="preserve">.  Mulley AG.  </w:t>
      </w:r>
      <w:r w:rsidRPr="00797663">
        <w:rPr>
          <w:rFonts w:ascii="Arial" w:hAnsi="Arial" w:cs="Arial"/>
        </w:rPr>
        <w:t>Inconvenient truths about supplier induced demand and unwarranted variation in medical practice</w:t>
      </w:r>
      <w:r>
        <w:rPr>
          <w:rFonts w:ascii="Arial" w:hAnsi="Arial" w:cs="Arial"/>
        </w:rPr>
        <w:t>.  B</w:t>
      </w:r>
      <w:r w:rsidRPr="00797663">
        <w:rPr>
          <w:rFonts w:ascii="Arial" w:hAnsi="Arial" w:cs="Arial"/>
        </w:rPr>
        <w:t>MJ 2009;</w:t>
      </w:r>
      <w:proofErr w:type="gramStart"/>
      <w:r w:rsidRPr="00797663">
        <w:rPr>
          <w:rFonts w:ascii="Arial" w:hAnsi="Arial" w:cs="Arial"/>
        </w:rPr>
        <w:t>339:b</w:t>
      </w:r>
      <w:proofErr w:type="gramEnd"/>
      <w:r w:rsidRPr="00797663">
        <w:rPr>
          <w:rFonts w:ascii="Arial" w:hAnsi="Arial" w:cs="Arial"/>
        </w:rPr>
        <w:t>4073</w:t>
      </w:r>
      <w:r>
        <w:rPr>
          <w:rFonts w:ascii="Arial" w:hAnsi="Arial" w:cs="Arial"/>
        </w:rPr>
        <w:t>.</w:t>
      </w:r>
    </w:p>
    <w:p w14:paraId="014D080F" w14:textId="77777777" w:rsidR="001C45FA" w:rsidRDefault="001C45FA" w:rsidP="00C15D73">
      <w:pPr>
        <w:spacing w:line="480" w:lineRule="auto"/>
        <w:rPr>
          <w:rFonts w:ascii="Arial" w:hAnsi="Arial" w:cs="Arial"/>
        </w:rPr>
      </w:pPr>
      <w:r>
        <w:rPr>
          <w:rFonts w:ascii="Arial" w:hAnsi="Arial" w:cs="Arial"/>
        </w:rPr>
        <w:t>1</w:t>
      </w:r>
      <w:r w:rsidR="00496CAC">
        <w:rPr>
          <w:rFonts w:ascii="Arial" w:hAnsi="Arial" w:cs="Arial"/>
        </w:rPr>
        <w:t>6</w:t>
      </w:r>
      <w:r>
        <w:rPr>
          <w:rFonts w:ascii="Arial" w:hAnsi="Arial" w:cs="Arial"/>
        </w:rPr>
        <w:t xml:space="preserve">.  Courtney PM, </w:t>
      </w:r>
      <w:proofErr w:type="spellStart"/>
      <w:r>
        <w:rPr>
          <w:rFonts w:ascii="Arial" w:hAnsi="Arial" w:cs="Arial"/>
        </w:rPr>
        <w:t>Froimson</w:t>
      </w:r>
      <w:proofErr w:type="spellEnd"/>
      <w:r>
        <w:rPr>
          <w:rFonts w:ascii="Arial" w:hAnsi="Arial" w:cs="Arial"/>
        </w:rPr>
        <w:t xml:space="preserve"> MI, </w:t>
      </w:r>
      <w:proofErr w:type="spellStart"/>
      <w:r>
        <w:rPr>
          <w:rFonts w:ascii="Arial" w:hAnsi="Arial" w:cs="Arial"/>
        </w:rPr>
        <w:t>Meneghini</w:t>
      </w:r>
      <w:proofErr w:type="spellEnd"/>
      <w:r>
        <w:rPr>
          <w:rFonts w:ascii="Arial" w:hAnsi="Arial" w:cs="Arial"/>
        </w:rPr>
        <w:t xml:space="preserve"> RM, Lee G-C, Della Valle CJ.  Can total knee arthroplasty be performed safely as an outpatient in the Medicare population?  J Arthroplasty 2018; </w:t>
      </w:r>
      <w:proofErr w:type="gramStart"/>
      <w:r>
        <w:rPr>
          <w:rFonts w:ascii="Arial" w:hAnsi="Arial" w:cs="Arial"/>
        </w:rPr>
        <w:t>33:S</w:t>
      </w:r>
      <w:proofErr w:type="gramEnd"/>
      <w:r>
        <w:rPr>
          <w:rFonts w:ascii="Arial" w:hAnsi="Arial" w:cs="Arial"/>
        </w:rPr>
        <w:t>28-S31.</w:t>
      </w:r>
    </w:p>
    <w:p w14:paraId="033ACE0B" w14:textId="77777777" w:rsidR="00C3191B" w:rsidRDefault="00496CAC" w:rsidP="00C15D73">
      <w:pPr>
        <w:spacing w:line="480" w:lineRule="auto"/>
        <w:rPr>
          <w:rFonts w:ascii="Arial" w:hAnsi="Arial" w:cs="Arial"/>
        </w:rPr>
      </w:pPr>
      <w:r>
        <w:rPr>
          <w:rFonts w:ascii="Arial" w:hAnsi="Arial" w:cs="Arial"/>
        </w:rPr>
        <w:t>17</w:t>
      </w:r>
      <w:r w:rsidR="00B663F0">
        <w:rPr>
          <w:rFonts w:ascii="Arial" w:hAnsi="Arial" w:cs="Arial"/>
        </w:rPr>
        <w:t>.</w:t>
      </w:r>
      <w:r w:rsidR="00C3191B">
        <w:rPr>
          <w:rFonts w:ascii="Arial" w:hAnsi="Arial" w:cs="Arial"/>
        </w:rPr>
        <w:t xml:space="preserve">  Centers for Medicare and Medicaid Services.  Medicare Geographic Variation Public Use Files [internet].  2017 [cited 2017 </w:t>
      </w:r>
      <w:r w:rsidR="00F9483A">
        <w:rPr>
          <w:rFonts w:ascii="Arial" w:hAnsi="Arial" w:cs="Arial"/>
        </w:rPr>
        <w:t>October 10</w:t>
      </w:r>
      <w:r w:rsidR="00C3191B">
        <w:rPr>
          <w:rFonts w:ascii="Arial" w:hAnsi="Arial" w:cs="Arial"/>
        </w:rPr>
        <w:t xml:space="preserve">]; Available from: </w:t>
      </w:r>
      <w:hyperlink r:id="rId11" w:history="1">
        <w:r w:rsidR="00BE1DE8" w:rsidRPr="001250F3">
          <w:rPr>
            <w:rStyle w:val="Hyperlink"/>
            <w:rFonts w:ascii="Arial" w:hAnsi="Arial" w:cs="Arial"/>
          </w:rPr>
          <w:t>https://www.cms.gov/Research-Statistics-Data-and-Systems/Statistics-Trends-and-Reports/Medicare-Geographic-Variation/GV_PUF.html</w:t>
        </w:r>
      </w:hyperlink>
    </w:p>
    <w:p w14:paraId="01FF1E05" w14:textId="77777777" w:rsidR="008C701C" w:rsidRDefault="008C701C" w:rsidP="00C15D73">
      <w:pPr>
        <w:spacing w:line="480" w:lineRule="auto"/>
        <w:rPr>
          <w:rFonts w:ascii="Arial" w:hAnsi="Arial" w:cs="Arial"/>
        </w:rPr>
      </w:pPr>
      <w:r>
        <w:rPr>
          <w:rFonts w:ascii="Arial" w:hAnsi="Arial" w:cs="Arial"/>
        </w:rPr>
        <w:lastRenderedPageBreak/>
        <w:t>1</w:t>
      </w:r>
      <w:r w:rsidR="00496CAC">
        <w:rPr>
          <w:rFonts w:ascii="Arial" w:hAnsi="Arial" w:cs="Arial"/>
        </w:rPr>
        <w:t>8</w:t>
      </w:r>
      <w:r>
        <w:rPr>
          <w:rFonts w:ascii="Arial" w:hAnsi="Arial" w:cs="Arial"/>
        </w:rPr>
        <w:t xml:space="preserve">.  </w:t>
      </w:r>
      <w:proofErr w:type="spellStart"/>
      <w:r w:rsidRPr="008C701C">
        <w:rPr>
          <w:rFonts w:ascii="Arial" w:hAnsi="Arial" w:cs="Arial"/>
        </w:rPr>
        <w:t>Blagojevic</w:t>
      </w:r>
      <w:proofErr w:type="spellEnd"/>
      <w:r w:rsidRPr="008C701C">
        <w:rPr>
          <w:rFonts w:ascii="Arial" w:hAnsi="Arial" w:cs="Arial"/>
        </w:rPr>
        <w:t xml:space="preserve"> M, </w:t>
      </w:r>
      <w:proofErr w:type="spellStart"/>
      <w:r w:rsidRPr="008C701C">
        <w:rPr>
          <w:rFonts w:ascii="Arial" w:hAnsi="Arial" w:cs="Arial"/>
        </w:rPr>
        <w:t>Jinks</w:t>
      </w:r>
      <w:proofErr w:type="spellEnd"/>
      <w:r w:rsidRPr="008C701C">
        <w:rPr>
          <w:rFonts w:ascii="Arial" w:hAnsi="Arial" w:cs="Arial"/>
        </w:rPr>
        <w:t xml:space="preserve"> C, Jeffery A, Jordan KP. Risk factors for onset of osteoarthritis of the knee in older adults: a systematic review and meta-analysis. Osteoarthritis Cartilage 2010; 18:24-33.</w:t>
      </w:r>
    </w:p>
    <w:p w14:paraId="332F5043" w14:textId="77777777" w:rsidR="008C701C" w:rsidRDefault="00496CAC" w:rsidP="00C15D73">
      <w:pPr>
        <w:spacing w:line="480" w:lineRule="auto"/>
        <w:rPr>
          <w:rFonts w:ascii="Arial" w:hAnsi="Arial" w:cs="Arial"/>
        </w:rPr>
      </w:pPr>
      <w:r>
        <w:rPr>
          <w:rFonts w:ascii="Arial" w:hAnsi="Arial" w:cs="Arial"/>
        </w:rPr>
        <w:t>19</w:t>
      </w:r>
      <w:r w:rsidR="008C701C">
        <w:rPr>
          <w:rFonts w:ascii="Arial" w:hAnsi="Arial" w:cs="Arial"/>
        </w:rPr>
        <w:t xml:space="preserve">.  </w:t>
      </w:r>
      <w:r w:rsidR="008C701C" w:rsidRPr="008C701C">
        <w:rPr>
          <w:rFonts w:ascii="Arial" w:hAnsi="Arial" w:cs="Arial"/>
        </w:rPr>
        <w:t>Missouri Census Data Center.  MABLE/Geocorr14: Geographic Correspondence Engine [internet]. 2107 [cited 17 October 2017]; Available from: http://mcdc.missouri.edu/websas/geocorr14.html</w:t>
      </w:r>
    </w:p>
    <w:p w14:paraId="3926EC82" w14:textId="77777777" w:rsidR="008C701C" w:rsidRPr="008C701C" w:rsidRDefault="008C701C" w:rsidP="008C701C">
      <w:pPr>
        <w:spacing w:line="480" w:lineRule="auto"/>
        <w:rPr>
          <w:rFonts w:ascii="Arial" w:hAnsi="Arial" w:cs="Arial"/>
        </w:rPr>
      </w:pPr>
      <w:r>
        <w:rPr>
          <w:rFonts w:ascii="Arial" w:hAnsi="Arial" w:cs="Arial"/>
        </w:rPr>
        <w:t>2</w:t>
      </w:r>
      <w:r w:rsidR="00496CAC">
        <w:rPr>
          <w:rFonts w:ascii="Arial" w:hAnsi="Arial" w:cs="Arial"/>
        </w:rPr>
        <w:t>0</w:t>
      </w:r>
      <w:r>
        <w:rPr>
          <w:rFonts w:ascii="Arial" w:hAnsi="Arial" w:cs="Arial"/>
        </w:rPr>
        <w:t xml:space="preserve">.  </w:t>
      </w:r>
      <w:r w:rsidRPr="008C701C">
        <w:rPr>
          <w:rFonts w:ascii="Arial" w:hAnsi="Arial" w:cs="Arial"/>
        </w:rPr>
        <w:t xml:space="preserve">Dwyer-Lindgren L, Freedman G, </w:t>
      </w:r>
      <w:proofErr w:type="spellStart"/>
      <w:r w:rsidRPr="008C701C">
        <w:rPr>
          <w:rFonts w:ascii="Arial" w:hAnsi="Arial" w:cs="Arial"/>
        </w:rPr>
        <w:t>Engell</w:t>
      </w:r>
      <w:proofErr w:type="spellEnd"/>
      <w:r w:rsidRPr="008C701C">
        <w:rPr>
          <w:rFonts w:ascii="Arial" w:hAnsi="Arial" w:cs="Arial"/>
        </w:rPr>
        <w:t xml:space="preserve"> RE, Fleming TD, Lim SS, Murray CJ, </w:t>
      </w:r>
      <w:proofErr w:type="spellStart"/>
      <w:r w:rsidRPr="008C701C">
        <w:rPr>
          <w:rFonts w:ascii="Arial" w:hAnsi="Arial" w:cs="Arial"/>
        </w:rPr>
        <w:t>Mokdad</w:t>
      </w:r>
      <w:proofErr w:type="spellEnd"/>
      <w:r w:rsidRPr="008C701C">
        <w:rPr>
          <w:rFonts w:ascii="Arial" w:hAnsi="Arial" w:cs="Arial"/>
        </w:rPr>
        <w:t xml:space="preserve"> AH. Prevalence of physical activity and obesity in US counties, 2001–2011: a road map for action. </w:t>
      </w:r>
      <w:proofErr w:type="spellStart"/>
      <w:r w:rsidRPr="008C701C">
        <w:rPr>
          <w:rFonts w:ascii="Arial" w:hAnsi="Arial" w:cs="Arial"/>
        </w:rPr>
        <w:t>Popul</w:t>
      </w:r>
      <w:proofErr w:type="spellEnd"/>
      <w:r w:rsidRPr="008C701C">
        <w:rPr>
          <w:rFonts w:ascii="Arial" w:hAnsi="Arial" w:cs="Arial"/>
        </w:rPr>
        <w:t xml:space="preserve"> Health </w:t>
      </w:r>
      <w:proofErr w:type="spellStart"/>
      <w:r w:rsidRPr="008C701C">
        <w:rPr>
          <w:rFonts w:ascii="Arial" w:hAnsi="Arial" w:cs="Arial"/>
        </w:rPr>
        <w:t>Metr</w:t>
      </w:r>
      <w:proofErr w:type="spellEnd"/>
      <w:r w:rsidRPr="008C701C">
        <w:rPr>
          <w:rFonts w:ascii="Arial" w:hAnsi="Arial" w:cs="Arial"/>
        </w:rPr>
        <w:t xml:space="preserve"> </w:t>
      </w:r>
      <w:proofErr w:type="gramStart"/>
      <w:r w:rsidRPr="008C701C">
        <w:rPr>
          <w:rFonts w:ascii="Arial" w:hAnsi="Arial" w:cs="Arial"/>
        </w:rPr>
        <w:t>2013;11:7</w:t>
      </w:r>
      <w:proofErr w:type="gramEnd"/>
      <w:r w:rsidRPr="008C701C">
        <w:rPr>
          <w:rFonts w:ascii="Arial" w:hAnsi="Arial" w:cs="Arial"/>
        </w:rPr>
        <w:t>.</w:t>
      </w:r>
    </w:p>
    <w:p w14:paraId="254C139D" w14:textId="77777777" w:rsidR="008C701C" w:rsidRDefault="008C701C" w:rsidP="008C701C">
      <w:pPr>
        <w:spacing w:line="480" w:lineRule="auto"/>
        <w:rPr>
          <w:rFonts w:ascii="Arial" w:hAnsi="Arial" w:cs="Arial"/>
        </w:rPr>
      </w:pPr>
      <w:r w:rsidRPr="008C701C">
        <w:rPr>
          <w:rFonts w:ascii="Arial" w:hAnsi="Arial" w:cs="Arial"/>
        </w:rPr>
        <w:t>2</w:t>
      </w:r>
      <w:r w:rsidR="00496CAC">
        <w:rPr>
          <w:rFonts w:ascii="Arial" w:hAnsi="Arial" w:cs="Arial"/>
        </w:rPr>
        <w:t>1</w:t>
      </w:r>
      <w:r w:rsidRPr="008C701C">
        <w:rPr>
          <w:rFonts w:ascii="Arial" w:hAnsi="Arial" w:cs="Arial"/>
        </w:rPr>
        <w:t xml:space="preserve">.  Dwyer-Lindgren L, </w:t>
      </w:r>
      <w:proofErr w:type="spellStart"/>
      <w:r w:rsidRPr="008C701C">
        <w:rPr>
          <w:rFonts w:ascii="Arial" w:hAnsi="Arial" w:cs="Arial"/>
        </w:rPr>
        <w:t>Mokdad</w:t>
      </w:r>
      <w:proofErr w:type="spellEnd"/>
      <w:r w:rsidRPr="008C701C">
        <w:rPr>
          <w:rFonts w:ascii="Arial" w:hAnsi="Arial" w:cs="Arial"/>
        </w:rPr>
        <w:t xml:space="preserve"> AH, </w:t>
      </w:r>
      <w:proofErr w:type="spellStart"/>
      <w:r w:rsidRPr="008C701C">
        <w:rPr>
          <w:rFonts w:ascii="Arial" w:hAnsi="Arial" w:cs="Arial"/>
        </w:rPr>
        <w:t>Srebotnjak</w:t>
      </w:r>
      <w:proofErr w:type="spellEnd"/>
      <w:r w:rsidRPr="008C701C">
        <w:rPr>
          <w:rFonts w:ascii="Arial" w:hAnsi="Arial" w:cs="Arial"/>
        </w:rPr>
        <w:t xml:space="preserve"> T, Flaxman AD, Hansen GM, Murray CJ.  Cigarette smoking prevalence in US counties: 1996-2012. </w:t>
      </w:r>
      <w:proofErr w:type="spellStart"/>
      <w:r w:rsidRPr="008C701C">
        <w:rPr>
          <w:rFonts w:ascii="Arial" w:hAnsi="Arial" w:cs="Arial"/>
        </w:rPr>
        <w:t>Popul</w:t>
      </w:r>
      <w:proofErr w:type="spellEnd"/>
      <w:r w:rsidRPr="008C701C">
        <w:rPr>
          <w:rFonts w:ascii="Arial" w:hAnsi="Arial" w:cs="Arial"/>
        </w:rPr>
        <w:t xml:space="preserve"> Health </w:t>
      </w:r>
      <w:proofErr w:type="spellStart"/>
      <w:r w:rsidRPr="008C701C">
        <w:rPr>
          <w:rFonts w:ascii="Arial" w:hAnsi="Arial" w:cs="Arial"/>
        </w:rPr>
        <w:t>Metr</w:t>
      </w:r>
      <w:proofErr w:type="spellEnd"/>
      <w:r w:rsidRPr="008C701C">
        <w:rPr>
          <w:rFonts w:ascii="Arial" w:hAnsi="Arial" w:cs="Arial"/>
        </w:rPr>
        <w:t xml:space="preserve"> </w:t>
      </w:r>
      <w:proofErr w:type="gramStart"/>
      <w:r w:rsidRPr="008C701C">
        <w:rPr>
          <w:rFonts w:ascii="Arial" w:hAnsi="Arial" w:cs="Arial"/>
        </w:rPr>
        <w:t>2014;12:5</w:t>
      </w:r>
      <w:proofErr w:type="gramEnd"/>
      <w:r w:rsidRPr="008C701C">
        <w:rPr>
          <w:rFonts w:ascii="Arial" w:hAnsi="Arial" w:cs="Arial"/>
        </w:rPr>
        <w:t>.</w:t>
      </w:r>
    </w:p>
    <w:p w14:paraId="72994673" w14:textId="77777777" w:rsidR="008C701C" w:rsidRDefault="008C701C" w:rsidP="00C15D73">
      <w:pPr>
        <w:spacing w:line="480" w:lineRule="auto"/>
        <w:rPr>
          <w:rFonts w:ascii="Arial" w:hAnsi="Arial" w:cs="Arial"/>
        </w:rPr>
      </w:pPr>
      <w:r>
        <w:rPr>
          <w:rFonts w:ascii="Arial" w:hAnsi="Arial" w:cs="Arial"/>
        </w:rPr>
        <w:t>2</w:t>
      </w:r>
      <w:r w:rsidR="00496CAC">
        <w:rPr>
          <w:rFonts w:ascii="Arial" w:hAnsi="Arial" w:cs="Arial"/>
        </w:rPr>
        <w:t>2</w:t>
      </w:r>
      <w:r>
        <w:rPr>
          <w:rFonts w:ascii="Arial" w:hAnsi="Arial" w:cs="Arial"/>
        </w:rPr>
        <w:t xml:space="preserve">.  </w:t>
      </w:r>
      <w:r w:rsidRPr="008C701C">
        <w:rPr>
          <w:rFonts w:ascii="Arial" w:hAnsi="Arial" w:cs="Arial"/>
        </w:rPr>
        <w:t xml:space="preserve">United States Census Bureau.  2011 American Community Survey </w:t>
      </w:r>
      <w:proofErr w:type="gramStart"/>
      <w:r w:rsidRPr="008C701C">
        <w:rPr>
          <w:rFonts w:ascii="Arial" w:hAnsi="Arial" w:cs="Arial"/>
        </w:rPr>
        <w:t>5 year</w:t>
      </w:r>
      <w:proofErr w:type="gramEnd"/>
      <w:r w:rsidRPr="008C701C">
        <w:rPr>
          <w:rFonts w:ascii="Arial" w:hAnsi="Arial" w:cs="Arial"/>
        </w:rPr>
        <w:t xml:space="preserve"> summary files.  Data set [internet].  2017 [cited 2017 November 8]; Available from: </w:t>
      </w:r>
      <w:hyperlink r:id="rId12" w:history="1">
        <w:r w:rsidR="008E3106" w:rsidRPr="00595DED">
          <w:rPr>
            <w:rStyle w:val="Hyperlink"/>
            <w:rFonts w:ascii="Arial" w:hAnsi="Arial" w:cs="Arial"/>
          </w:rPr>
          <w:t>https://factfinder.census.gov/faces/nav/jsf/pages/download_center.xhtml</w:t>
        </w:r>
      </w:hyperlink>
    </w:p>
    <w:p w14:paraId="7D309080" w14:textId="77777777" w:rsidR="00420CB8" w:rsidRDefault="008E3106" w:rsidP="00C15D73">
      <w:pPr>
        <w:spacing w:line="480" w:lineRule="auto"/>
        <w:rPr>
          <w:rFonts w:ascii="Arial" w:hAnsi="Arial" w:cs="Arial"/>
        </w:rPr>
      </w:pPr>
      <w:r>
        <w:rPr>
          <w:rFonts w:ascii="Arial" w:hAnsi="Arial" w:cs="Arial"/>
        </w:rPr>
        <w:t>2</w:t>
      </w:r>
      <w:r w:rsidR="00496CAC">
        <w:rPr>
          <w:rFonts w:ascii="Arial" w:hAnsi="Arial" w:cs="Arial"/>
        </w:rPr>
        <w:t>3</w:t>
      </w:r>
      <w:r w:rsidR="00882654">
        <w:rPr>
          <w:rFonts w:ascii="Arial" w:hAnsi="Arial" w:cs="Arial"/>
        </w:rPr>
        <w:t xml:space="preserve">.  </w:t>
      </w:r>
      <w:r w:rsidR="00420CB8" w:rsidRPr="00420CB8">
        <w:rPr>
          <w:rFonts w:ascii="Arial" w:hAnsi="Arial" w:cs="Arial"/>
        </w:rPr>
        <w:t xml:space="preserve">Centers for Medicare and Medicaid Services.  </w:t>
      </w:r>
      <w:r w:rsidR="00420CB8">
        <w:rPr>
          <w:rFonts w:ascii="Arial" w:hAnsi="Arial" w:cs="Arial"/>
        </w:rPr>
        <w:t>Chronic Conditions Data Warehouse</w:t>
      </w:r>
      <w:r w:rsidR="00420CB8" w:rsidRPr="00420CB8">
        <w:rPr>
          <w:rFonts w:ascii="Arial" w:hAnsi="Arial" w:cs="Arial"/>
        </w:rPr>
        <w:t xml:space="preserve"> [internet].  2017 [cited 201</w:t>
      </w:r>
      <w:r w:rsidR="00420CB8">
        <w:rPr>
          <w:rFonts w:ascii="Arial" w:hAnsi="Arial" w:cs="Arial"/>
        </w:rPr>
        <w:t>8</w:t>
      </w:r>
      <w:r w:rsidR="00420CB8" w:rsidRPr="00420CB8">
        <w:rPr>
          <w:rFonts w:ascii="Arial" w:hAnsi="Arial" w:cs="Arial"/>
        </w:rPr>
        <w:t xml:space="preserve"> </w:t>
      </w:r>
      <w:r w:rsidR="00420CB8">
        <w:rPr>
          <w:rFonts w:ascii="Arial" w:hAnsi="Arial" w:cs="Arial"/>
        </w:rPr>
        <w:t>Feb 26</w:t>
      </w:r>
      <w:r w:rsidR="00420CB8" w:rsidRPr="00420CB8">
        <w:rPr>
          <w:rFonts w:ascii="Arial" w:hAnsi="Arial" w:cs="Arial"/>
        </w:rPr>
        <w:t xml:space="preserve">]; Available from: </w:t>
      </w:r>
      <w:hyperlink r:id="rId13" w:history="1">
        <w:r w:rsidR="00420CB8" w:rsidRPr="00595DED">
          <w:rPr>
            <w:rStyle w:val="Hyperlink"/>
            <w:rFonts w:ascii="Arial" w:hAnsi="Arial" w:cs="Arial"/>
          </w:rPr>
          <w:t>https://www.ccwdata.org/web/guest/condition-categories</w:t>
        </w:r>
      </w:hyperlink>
    </w:p>
    <w:p w14:paraId="4B247FE7" w14:textId="77777777" w:rsidR="00D16A20" w:rsidRDefault="002E0B03" w:rsidP="00C15D73">
      <w:pPr>
        <w:spacing w:line="480" w:lineRule="auto"/>
        <w:rPr>
          <w:rFonts w:ascii="Arial" w:hAnsi="Arial" w:cs="Arial"/>
        </w:rPr>
      </w:pPr>
      <w:r>
        <w:rPr>
          <w:rFonts w:ascii="Arial" w:hAnsi="Arial" w:cs="Arial"/>
        </w:rPr>
        <w:t>2</w:t>
      </w:r>
      <w:r w:rsidR="00496CAC">
        <w:rPr>
          <w:rFonts w:ascii="Arial" w:hAnsi="Arial" w:cs="Arial"/>
        </w:rPr>
        <w:t>4</w:t>
      </w:r>
      <w:r w:rsidR="00BE1DE8">
        <w:rPr>
          <w:rFonts w:ascii="Arial" w:hAnsi="Arial" w:cs="Arial"/>
        </w:rPr>
        <w:t xml:space="preserve">.  </w:t>
      </w:r>
      <w:proofErr w:type="spellStart"/>
      <w:r w:rsidR="00D16A20" w:rsidRPr="00D16A20">
        <w:rPr>
          <w:rFonts w:ascii="Arial" w:hAnsi="Arial" w:cs="Arial"/>
        </w:rPr>
        <w:t>Hanchate</w:t>
      </w:r>
      <w:proofErr w:type="spellEnd"/>
      <w:r w:rsidR="00D16A20" w:rsidRPr="00D16A20">
        <w:rPr>
          <w:rFonts w:ascii="Arial" w:hAnsi="Arial" w:cs="Arial"/>
        </w:rPr>
        <w:t xml:space="preserve"> AD, Zhang Y, Felson DT, Ash AS. Exploring the determinants of racial and ethnic disparities in total knee arthroplasty: health insurance, income, and assets. Med </w:t>
      </w:r>
      <w:r w:rsidR="00D16A20">
        <w:rPr>
          <w:rFonts w:ascii="Arial" w:hAnsi="Arial" w:cs="Arial"/>
        </w:rPr>
        <w:t>C</w:t>
      </w:r>
      <w:r w:rsidR="00D16A20" w:rsidRPr="00D16A20">
        <w:rPr>
          <w:rFonts w:ascii="Arial" w:hAnsi="Arial" w:cs="Arial"/>
        </w:rPr>
        <w:t>are 2008;</w:t>
      </w:r>
      <w:r w:rsidR="00D16A20">
        <w:rPr>
          <w:rFonts w:ascii="Arial" w:hAnsi="Arial" w:cs="Arial"/>
        </w:rPr>
        <w:t xml:space="preserve"> </w:t>
      </w:r>
      <w:r w:rsidR="00D16A20" w:rsidRPr="00D16A20">
        <w:rPr>
          <w:rFonts w:ascii="Arial" w:hAnsi="Arial" w:cs="Arial"/>
        </w:rPr>
        <w:t>46:481</w:t>
      </w:r>
      <w:r w:rsidR="00D16A20">
        <w:rPr>
          <w:rFonts w:ascii="Arial" w:hAnsi="Arial" w:cs="Arial"/>
        </w:rPr>
        <w:t>-8</w:t>
      </w:r>
      <w:r w:rsidR="00D16A20" w:rsidRPr="00D16A20">
        <w:rPr>
          <w:rFonts w:ascii="Arial" w:hAnsi="Arial" w:cs="Arial"/>
        </w:rPr>
        <w:t>.</w:t>
      </w:r>
    </w:p>
    <w:p w14:paraId="524B8F11" w14:textId="77777777" w:rsidR="00806165" w:rsidRDefault="00806165" w:rsidP="00C15D73">
      <w:pPr>
        <w:spacing w:line="480" w:lineRule="auto"/>
        <w:rPr>
          <w:rFonts w:ascii="Arial" w:hAnsi="Arial" w:cs="Arial"/>
        </w:rPr>
      </w:pPr>
      <w:r>
        <w:rPr>
          <w:rFonts w:ascii="Arial" w:hAnsi="Arial" w:cs="Arial"/>
        </w:rPr>
        <w:t>2</w:t>
      </w:r>
      <w:r w:rsidR="00496CAC">
        <w:rPr>
          <w:rFonts w:ascii="Arial" w:hAnsi="Arial" w:cs="Arial"/>
        </w:rPr>
        <w:t>5</w:t>
      </w:r>
      <w:r w:rsidRPr="00806165">
        <w:rPr>
          <w:rFonts w:ascii="Arial" w:hAnsi="Arial" w:cs="Arial"/>
        </w:rPr>
        <w:t>.  Ward MM.  Socioeconomic status and the incidence of ESRD.  Am J Kidney Dis 2008; 51:563-72.</w:t>
      </w:r>
    </w:p>
    <w:p w14:paraId="37BC6A53" w14:textId="77777777" w:rsidR="00BE1DE8" w:rsidRDefault="00496CAC" w:rsidP="00C15D73">
      <w:pPr>
        <w:spacing w:line="480" w:lineRule="auto"/>
        <w:rPr>
          <w:rFonts w:ascii="Arial" w:hAnsi="Arial" w:cs="Arial"/>
        </w:rPr>
      </w:pPr>
      <w:r>
        <w:rPr>
          <w:rFonts w:ascii="Arial" w:hAnsi="Arial" w:cs="Arial"/>
        </w:rPr>
        <w:lastRenderedPageBreak/>
        <w:t>26</w:t>
      </w:r>
      <w:r w:rsidR="00BE1DE8">
        <w:rPr>
          <w:rFonts w:ascii="Arial" w:hAnsi="Arial" w:cs="Arial"/>
        </w:rPr>
        <w:t xml:space="preserve">.  </w:t>
      </w:r>
      <w:r w:rsidR="00BE1DE8" w:rsidRPr="00BE1DE8">
        <w:rPr>
          <w:rFonts w:ascii="Arial" w:hAnsi="Arial" w:cs="Arial"/>
        </w:rPr>
        <w:t xml:space="preserve">Francis ML, Scaife SL, </w:t>
      </w:r>
      <w:proofErr w:type="spellStart"/>
      <w:r w:rsidR="00BE1DE8" w:rsidRPr="00BE1DE8">
        <w:rPr>
          <w:rFonts w:ascii="Arial" w:hAnsi="Arial" w:cs="Arial"/>
        </w:rPr>
        <w:t>Zahnd</w:t>
      </w:r>
      <w:proofErr w:type="spellEnd"/>
      <w:r w:rsidR="00BE1DE8" w:rsidRPr="00BE1DE8">
        <w:rPr>
          <w:rFonts w:ascii="Arial" w:hAnsi="Arial" w:cs="Arial"/>
        </w:rPr>
        <w:t xml:space="preserve"> WE, Cook EF, </w:t>
      </w:r>
      <w:proofErr w:type="spellStart"/>
      <w:r w:rsidR="00BE1DE8" w:rsidRPr="00BE1DE8">
        <w:rPr>
          <w:rFonts w:ascii="Arial" w:hAnsi="Arial" w:cs="Arial"/>
        </w:rPr>
        <w:t>Schneeweiss</w:t>
      </w:r>
      <w:proofErr w:type="spellEnd"/>
      <w:r w:rsidR="00BE1DE8" w:rsidRPr="00BE1DE8">
        <w:rPr>
          <w:rFonts w:ascii="Arial" w:hAnsi="Arial" w:cs="Arial"/>
        </w:rPr>
        <w:t xml:space="preserve"> S. Joint replacement surgeries among Medicare beneficiaries in rural compared with urban areas. Arthritis </w:t>
      </w:r>
      <w:proofErr w:type="spellStart"/>
      <w:r w:rsidR="00BE1DE8" w:rsidRPr="00BE1DE8">
        <w:rPr>
          <w:rFonts w:ascii="Arial" w:hAnsi="Arial" w:cs="Arial"/>
        </w:rPr>
        <w:t>Rheumatol</w:t>
      </w:r>
      <w:proofErr w:type="spellEnd"/>
      <w:r w:rsidR="00BE1DE8" w:rsidRPr="00BE1DE8">
        <w:rPr>
          <w:rFonts w:ascii="Arial" w:hAnsi="Arial" w:cs="Arial"/>
        </w:rPr>
        <w:t xml:space="preserve"> 2009</w:t>
      </w:r>
      <w:r w:rsidR="00290D44">
        <w:rPr>
          <w:rFonts w:ascii="Arial" w:hAnsi="Arial" w:cs="Arial"/>
        </w:rPr>
        <w:t xml:space="preserve">; </w:t>
      </w:r>
      <w:r w:rsidR="00BE1DE8" w:rsidRPr="00BE1DE8">
        <w:rPr>
          <w:rFonts w:ascii="Arial" w:hAnsi="Arial" w:cs="Arial"/>
        </w:rPr>
        <w:t>60:3554-62.</w:t>
      </w:r>
    </w:p>
    <w:p w14:paraId="5247C240" w14:textId="77777777" w:rsidR="00772DCF" w:rsidRDefault="008D4FC7" w:rsidP="00F9483A">
      <w:pPr>
        <w:spacing w:line="480" w:lineRule="auto"/>
        <w:rPr>
          <w:rFonts w:ascii="Arial" w:hAnsi="Arial" w:cs="Arial"/>
        </w:rPr>
      </w:pPr>
      <w:r>
        <w:rPr>
          <w:rFonts w:ascii="Arial" w:hAnsi="Arial" w:cs="Arial"/>
        </w:rPr>
        <w:t>2</w:t>
      </w:r>
      <w:r w:rsidR="00496CAC">
        <w:rPr>
          <w:rFonts w:ascii="Arial" w:hAnsi="Arial" w:cs="Arial"/>
        </w:rPr>
        <w:t>7</w:t>
      </w:r>
      <w:r w:rsidR="00772DCF">
        <w:rPr>
          <w:rFonts w:ascii="Arial" w:hAnsi="Arial" w:cs="Arial"/>
        </w:rPr>
        <w:t xml:space="preserve">.  </w:t>
      </w:r>
      <w:r w:rsidR="00772DCF" w:rsidRPr="00772DCF">
        <w:rPr>
          <w:rFonts w:ascii="Arial" w:hAnsi="Arial" w:cs="Arial"/>
        </w:rPr>
        <w:t xml:space="preserve">Baicker K, </w:t>
      </w:r>
      <w:proofErr w:type="spellStart"/>
      <w:r w:rsidR="00772DCF" w:rsidRPr="00772DCF">
        <w:rPr>
          <w:rFonts w:ascii="Arial" w:hAnsi="Arial" w:cs="Arial"/>
        </w:rPr>
        <w:t>Chernew</w:t>
      </w:r>
      <w:proofErr w:type="spellEnd"/>
      <w:r w:rsidR="00772DCF" w:rsidRPr="00772DCF">
        <w:rPr>
          <w:rFonts w:ascii="Arial" w:hAnsi="Arial" w:cs="Arial"/>
        </w:rPr>
        <w:t xml:space="preserve"> ME, Robbins JA. The spillover effects of Medicare managed care: Medicare Advantage and hospital utilization. J</w:t>
      </w:r>
      <w:r w:rsidR="00772DCF">
        <w:rPr>
          <w:rFonts w:ascii="Arial" w:hAnsi="Arial" w:cs="Arial"/>
        </w:rPr>
        <w:t xml:space="preserve"> H</w:t>
      </w:r>
      <w:r w:rsidR="00772DCF" w:rsidRPr="00772DCF">
        <w:rPr>
          <w:rFonts w:ascii="Arial" w:hAnsi="Arial" w:cs="Arial"/>
        </w:rPr>
        <w:t xml:space="preserve">ealth </w:t>
      </w:r>
      <w:r w:rsidR="00772DCF">
        <w:rPr>
          <w:rFonts w:ascii="Arial" w:hAnsi="Arial" w:cs="Arial"/>
        </w:rPr>
        <w:t>E</w:t>
      </w:r>
      <w:r w:rsidR="00772DCF" w:rsidRPr="00772DCF">
        <w:rPr>
          <w:rFonts w:ascii="Arial" w:hAnsi="Arial" w:cs="Arial"/>
        </w:rPr>
        <w:t xml:space="preserve">con </w:t>
      </w:r>
      <w:proofErr w:type="gramStart"/>
      <w:r w:rsidR="00772DCF" w:rsidRPr="00772DCF">
        <w:rPr>
          <w:rFonts w:ascii="Arial" w:hAnsi="Arial" w:cs="Arial"/>
        </w:rPr>
        <w:t>2013;32:1289</w:t>
      </w:r>
      <w:proofErr w:type="gramEnd"/>
      <w:r w:rsidR="00772DCF" w:rsidRPr="00772DCF">
        <w:rPr>
          <w:rFonts w:ascii="Arial" w:hAnsi="Arial" w:cs="Arial"/>
        </w:rPr>
        <w:t>-300.</w:t>
      </w:r>
    </w:p>
    <w:p w14:paraId="25F3F1C2" w14:textId="77777777" w:rsidR="00772DCF" w:rsidRDefault="00496CAC" w:rsidP="00F9483A">
      <w:pPr>
        <w:spacing w:line="480" w:lineRule="auto"/>
        <w:rPr>
          <w:rStyle w:val="Hyperlink"/>
          <w:rFonts w:ascii="Arial" w:hAnsi="Arial" w:cs="Arial"/>
        </w:rPr>
      </w:pPr>
      <w:r>
        <w:rPr>
          <w:rFonts w:ascii="Arial" w:hAnsi="Arial" w:cs="Arial"/>
        </w:rPr>
        <w:t>28</w:t>
      </w:r>
      <w:r w:rsidR="00772DCF">
        <w:rPr>
          <w:rFonts w:ascii="Arial" w:hAnsi="Arial" w:cs="Arial"/>
        </w:rPr>
        <w:t xml:space="preserve">.  </w:t>
      </w:r>
      <w:r w:rsidR="00772DCF" w:rsidRPr="00772DCF">
        <w:rPr>
          <w:rFonts w:ascii="Arial" w:hAnsi="Arial" w:cs="Arial"/>
        </w:rPr>
        <w:t xml:space="preserve">Centers for Medicare and Medicaid Services.  Medicare </w:t>
      </w:r>
      <w:r w:rsidR="00772DCF">
        <w:rPr>
          <w:rFonts w:ascii="Arial" w:hAnsi="Arial" w:cs="Arial"/>
        </w:rPr>
        <w:t>Advantage/Part D Contract and Enrollment Data</w:t>
      </w:r>
      <w:r w:rsidR="00772DCF" w:rsidRPr="00772DCF">
        <w:rPr>
          <w:rFonts w:ascii="Arial" w:hAnsi="Arial" w:cs="Arial"/>
        </w:rPr>
        <w:t xml:space="preserve"> [internet].  2017 [cited 2017 October </w:t>
      </w:r>
      <w:r w:rsidR="00772DCF">
        <w:rPr>
          <w:rFonts w:ascii="Arial" w:hAnsi="Arial" w:cs="Arial"/>
        </w:rPr>
        <w:t>3</w:t>
      </w:r>
      <w:r w:rsidR="00772DCF" w:rsidRPr="00772DCF">
        <w:rPr>
          <w:rFonts w:ascii="Arial" w:hAnsi="Arial" w:cs="Arial"/>
        </w:rPr>
        <w:t xml:space="preserve">0]; Available from: </w:t>
      </w:r>
      <w:hyperlink r:id="rId14" w:history="1">
        <w:r w:rsidR="00772DCF" w:rsidRPr="001250F3">
          <w:rPr>
            <w:rStyle w:val="Hyperlink"/>
            <w:rFonts w:ascii="Arial" w:hAnsi="Arial" w:cs="Arial"/>
          </w:rPr>
          <w:t>https://www.cms.gov/Research-Statistics-Data-and-Systems/Statistics-Trends-and-Reports/MCRAdvPartDEnrolData/index.html</w:t>
        </w:r>
      </w:hyperlink>
    </w:p>
    <w:p w14:paraId="1A8E7785" w14:textId="77777777" w:rsidR="00F94587" w:rsidRDefault="00496CAC" w:rsidP="00F9483A">
      <w:pPr>
        <w:spacing w:line="480" w:lineRule="auto"/>
        <w:rPr>
          <w:rFonts w:ascii="Arial" w:hAnsi="Arial" w:cs="Arial"/>
        </w:rPr>
      </w:pPr>
      <w:r>
        <w:rPr>
          <w:rFonts w:ascii="Arial" w:hAnsi="Arial" w:cs="Arial"/>
        </w:rPr>
        <w:t>29</w:t>
      </w:r>
      <w:r w:rsidR="00F94587">
        <w:rPr>
          <w:rFonts w:ascii="Arial" w:hAnsi="Arial" w:cs="Arial"/>
        </w:rPr>
        <w:t xml:space="preserve">.  </w:t>
      </w:r>
      <w:proofErr w:type="spellStart"/>
      <w:r w:rsidR="00F94587" w:rsidRPr="00F94587">
        <w:rPr>
          <w:rFonts w:ascii="Arial" w:hAnsi="Arial" w:cs="Arial"/>
        </w:rPr>
        <w:t>Fehring</w:t>
      </w:r>
      <w:proofErr w:type="spellEnd"/>
      <w:r w:rsidR="00F94587" w:rsidRPr="00F94587">
        <w:rPr>
          <w:rFonts w:ascii="Arial" w:hAnsi="Arial" w:cs="Arial"/>
        </w:rPr>
        <w:t xml:space="preserve"> TK, </w:t>
      </w:r>
      <w:proofErr w:type="spellStart"/>
      <w:r w:rsidR="00F94587" w:rsidRPr="00F94587">
        <w:rPr>
          <w:rFonts w:ascii="Arial" w:hAnsi="Arial" w:cs="Arial"/>
        </w:rPr>
        <w:t>Odum</w:t>
      </w:r>
      <w:proofErr w:type="spellEnd"/>
      <w:r w:rsidR="00F94587" w:rsidRPr="00F94587">
        <w:rPr>
          <w:rFonts w:ascii="Arial" w:hAnsi="Arial" w:cs="Arial"/>
        </w:rPr>
        <w:t xml:space="preserve"> SM, Troyer JL, </w:t>
      </w:r>
      <w:proofErr w:type="spellStart"/>
      <w:r w:rsidR="00F94587" w:rsidRPr="00F94587">
        <w:rPr>
          <w:rFonts w:ascii="Arial" w:hAnsi="Arial" w:cs="Arial"/>
        </w:rPr>
        <w:t>Iorio</w:t>
      </w:r>
      <w:proofErr w:type="spellEnd"/>
      <w:r w:rsidR="00F94587" w:rsidRPr="00F94587">
        <w:rPr>
          <w:rFonts w:ascii="Arial" w:hAnsi="Arial" w:cs="Arial"/>
        </w:rPr>
        <w:t xml:space="preserve"> R, Kurtz SM, Lau EC. Joint replacement access in 2016: a supply side crisis. J </w:t>
      </w:r>
      <w:r w:rsidR="00F94587">
        <w:rPr>
          <w:rFonts w:ascii="Arial" w:hAnsi="Arial" w:cs="Arial"/>
        </w:rPr>
        <w:t>A</w:t>
      </w:r>
      <w:r w:rsidR="00F94587" w:rsidRPr="00F94587">
        <w:rPr>
          <w:rFonts w:ascii="Arial" w:hAnsi="Arial" w:cs="Arial"/>
        </w:rPr>
        <w:t>rthroplasty 2010;</w:t>
      </w:r>
      <w:r w:rsidR="00F94587">
        <w:rPr>
          <w:rFonts w:ascii="Arial" w:hAnsi="Arial" w:cs="Arial"/>
        </w:rPr>
        <w:t xml:space="preserve"> </w:t>
      </w:r>
      <w:r w:rsidR="00F94587" w:rsidRPr="00F94587">
        <w:rPr>
          <w:rFonts w:ascii="Arial" w:hAnsi="Arial" w:cs="Arial"/>
        </w:rPr>
        <w:t>25:1175-81.</w:t>
      </w:r>
    </w:p>
    <w:p w14:paraId="668BED33" w14:textId="77777777" w:rsidR="00FB5CE1" w:rsidRDefault="00FB5CE1" w:rsidP="00F9483A">
      <w:pPr>
        <w:spacing w:line="480" w:lineRule="auto"/>
        <w:rPr>
          <w:rFonts w:ascii="Arial" w:hAnsi="Arial" w:cs="Arial"/>
        </w:rPr>
      </w:pPr>
      <w:r>
        <w:rPr>
          <w:rFonts w:ascii="Arial" w:hAnsi="Arial" w:cs="Arial"/>
        </w:rPr>
        <w:t>3</w:t>
      </w:r>
      <w:r w:rsidR="00496CAC">
        <w:rPr>
          <w:rFonts w:ascii="Arial" w:hAnsi="Arial" w:cs="Arial"/>
        </w:rPr>
        <w:t>0</w:t>
      </w:r>
      <w:r>
        <w:rPr>
          <w:rFonts w:ascii="Arial" w:hAnsi="Arial" w:cs="Arial"/>
        </w:rPr>
        <w:t xml:space="preserve">.  </w:t>
      </w:r>
      <w:r w:rsidR="00744759" w:rsidRPr="00744759">
        <w:rPr>
          <w:rFonts w:ascii="Arial" w:hAnsi="Arial" w:cs="Arial"/>
        </w:rPr>
        <w:t>Cross WW 3rd, Saleh KJ, Wilt TJ, Kane RL.</w:t>
      </w:r>
      <w:r w:rsidR="00D97E1A">
        <w:rPr>
          <w:rFonts w:ascii="Arial" w:hAnsi="Arial" w:cs="Arial"/>
        </w:rPr>
        <w:t xml:space="preserve">  </w:t>
      </w:r>
      <w:r w:rsidR="00D97E1A" w:rsidRPr="00D97E1A">
        <w:rPr>
          <w:rFonts w:ascii="Arial" w:hAnsi="Arial" w:cs="Arial"/>
        </w:rPr>
        <w:t>Agreement about indications for total knee arthroplasty.</w:t>
      </w:r>
      <w:r w:rsidR="00D97E1A">
        <w:rPr>
          <w:rFonts w:ascii="Arial" w:hAnsi="Arial" w:cs="Arial"/>
        </w:rPr>
        <w:t xml:space="preserve">  </w:t>
      </w:r>
      <w:r w:rsidR="00D97E1A" w:rsidRPr="00D97E1A">
        <w:rPr>
          <w:rFonts w:ascii="Arial" w:hAnsi="Arial" w:cs="Arial"/>
        </w:rPr>
        <w:t xml:space="preserve">Clin </w:t>
      </w:r>
      <w:proofErr w:type="spellStart"/>
      <w:r w:rsidR="00D97E1A" w:rsidRPr="00D97E1A">
        <w:rPr>
          <w:rFonts w:ascii="Arial" w:hAnsi="Arial" w:cs="Arial"/>
        </w:rPr>
        <w:t>Orthop</w:t>
      </w:r>
      <w:proofErr w:type="spellEnd"/>
      <w:r w:rsidR="00D97E1A" w:rsidRPr="00D97E1A">
        <w:rPr>
          <w:rFonts w:ascii="Arial" w:hAnsi="Arial" w:cs="Arial"/>
        </w:rPr>
        <w:t xml:space="preserve"> </w:t>
      </w:r>
      <w:proofErr w:type="spellStart"/>
      <w:r w:rsidR="00D97E1A" w:rsidRPr="00D97E1A">
        <w:rPr>
          <w:rFonts w:ascii="Arial" w:hAnsi="Arial" w:cs="Arial"/>
        </w:rPr>
        <w:t>Relat</w:t>
      </w:r>
      <w:proofErr w:type="spellEnd"/>
      <w:r w:rsidR="00D97E1A" w:rsidRPr="00D97E1A">
        <w:rPr>
          <w:rFonts w:ascii="Arial" w:hAnsi="Arial" w:cs="Arial"/>
        </w:rPr>
        <w:t xml:space="preserve"> Res 2006;</w:t>
      </w:r>
      <w:r w:rsidR="00D97E1A">
        <w:rPr>
          <w:rFonts w:ascii="Arial" w:hAnsi="Arial" w:cs="Arial"/>
        </w:rPr>
        <w:t xml:space="preserve"> </w:t>
      </w:r>
      <w:r w:rsidR="00D97E1A" w:rsidRPr="00D97E1A">
        <w:rPr>
          <w:rFonts w:ascii="Arial" w:hAnsi="Arial" w:cs="Arial"/>
        </w:rPr>
        <w:t>446:34-9</w:t>
      </w:r>
      <w:r w:rsidR="00D97E1A">
        <w:rPr>
          <w:rFonts w:ascii="Arial" w:hAnsi="Arial" w:cs="Arial"/>
        </w:rPr>
        <w:t>.</w:t>
      </w:r>
    </w:p>
    <w:p w14:paraId="2117AD19" w14:textId="77777777" w:rsidR="00F94587" w:rsidRDefault="00C84266" w:rsidP="00F9483A">
      <w:pPr>
        <w:spacing w:line="480" w:lineRule="auto"/>
        <w:rPr>
          <w:rFonts w:ascii="Arial" w:hAnsi="Arial" w:cs="Arial"/>
        </w:rPr>
      </w:pPr>
      <w:r w:rsidRPr="00496CAC">
        <w:rPr>
          <w:rFonts w:ascii="Arial" w:hAnsi="Arial" w:cs="Arial"/>
          <w:highlight w:val="yellow"/>
        </w:rPr>
        <w:t>36.  Wilson S, Marx RG, Pan TJ, Lyman S.  Meaningful thresholds for the volume-outcome relationship in total knee arthroplasty.  J Bone Joint Surg Am 2016; 98:1683-1690.</w:t>
      </w:r>
    </w:p>
    <w:p w14:paraId="24585D51" w14:textId="77777777" w:rsidR="00C84266" w:rsidRDefault="00C84266" w:rsidP="00F9483A">
      <w:pPr>
        <w:spacing w:line="480" w:lineRule="auto"/>
        <w:rPr>
          <w:rFonts w:ascii="Arial" w:hAnsi="Arial" w:cs="Arial"/>
        </w:rPr>
      </w:pPr>
    </w:p>
    <w:p w14:paraId="6D00BFF8" w14:textId="77777777" w:rsidR="00772DCF" w:rsidRDefault="00772DCF" w:rsidP="00F9483A">
      <w:pPr>
        <w:spacing w:line="480" w:lineRule="auto"/>
        <w:rPr>
          <w:rFonts w:ascii="Arial" w:hAnsi="Arial" w:cs="Arial"/>
        </w:rPr>
      </w:pPr>
    </w:p>
    <w:p w14:paraId="50D17B3D" w14:textId="77777777" w:rsidR="00C15D73" w:rsidRDefault="00C15D73" w:rsidP="00C15D73">
      <w:pPr>
        <w:spacing w:line="480" w:lineRule="auto"/>
        <w:rPr>
          <w:rFonts w:ascii="Arial" w:hAnsi="Arial" w:cs="Arial"/>
        </w:rPr>
      </w:pPr>
    </w:p>
    <w:p w14:paraId="0F71AD9A" w14:textId="77777777" w:rsidR="00EF1D4B" w:rsidRDefault="00EF1D4B" w:rsidP="00EF1D4B">
      <w:pPr>
        <w:spacing w:line="480" w:lineRule="auto"/>
        <w:rPr>
          <w:rFonts w:ascii="Arial" w:hAnsi="Arial" w:cs="Arial"/>
        </w:rPr>
      </w:pPr>
    </w:p>
    <w:p w14:paraId="171DA9A4" w14:textId="77777777" w:rsidR="00970B62" w:rsidRDefault="00970B62" w:rsidP="001B3483">
      <w:pPr>
        <w:spacing w:line="480" w:lineRule="auto"/>
        <w:rPr>
          <w:rFonts w:ascii="Arial" w:hAnsi="Arial" w:cs="Arial"/>
        </w:rPr>
        <w:sectPr w:rsidR="00970B62">
          <w:headerReference w:type="default" r:id="rId15"/>
          <w:pgSz w:w="12240" w:h="15840"/>
          <w:pgMar w:top="1440" w:right="1440" w:bottom="1440" w:left="1440" w:header="720" w:footer="720" w:gutter="0"/>
          <w:cols w:space="720"/>
          <w:docGrid w:linePitch="360"/>
        </w:sectPr>
      </w:pPr>
    </w:p>
    <w:p w14:paraId="6801B0FF" w14:textId="77777777" w:rsidR="001C3A68" w:rsidRDefault="004D1258" w:rsidP="001B3483">
      <w:pPr>
        <w:spacing w:line="480" w:lineRule="auto"/>
        <w:rPr>
          <w:rFonts w:ascii="Arial" w:hAnsi="Arial" w:cs="Arial"/>
        </w:rPr>
      </w:pPr>
      <w:r>
        <w:rPr>
          <w:rFonts w:ascii="Arial" w:hAnsi="Arial" w:cs="Arial"/>
        </w:rPr>
        <w:lastRenderedPageBreak/>
        <w:t xml:space="preserve">Table 1.  </w:t>
      </w:r>
      <w:r w:rsidR="001C3A68">
        <w:rPr>
          <w:rFonts w:ascii="Arial" w:hAnsi="Arial" w:cs="Arial"/>
        </w:rPr>
        <w:t xml:space="preserve">Observed/expected ratios (OER) for primary total knee arthroplasty rates among white Medicare beneficiaries in the urban centers or outlying areas of selected Health Referral Regions.  </w:t>
      </w:r>
      <w:r w:rsidR="00E704BC">
        <w:rPr>
          <w:rFonts w:ascii="Arial" w:hAnsi="Arial" w:cs="Arial"/>
        </w:rPr>
        <w:t xml:space="preserve">Regions selected were those with a large geographic area, an urban center </w:t>
      </w:r>
      <w:r w:rsidR="00942C4E">
        <w:rPr>
          <w:rFonts w:ascii="Arial" w:hAnsi="Arial" w:cs="Arial"/>
        </w:rPr>
        <w:t xml:space="preserve">with a population of </w:t>
      </w:r>
      <w:r w:rsidR="00E704BC">
        <w:rPr>
          <w:rFonts w:ascii="Arial" w:hAnsi="Arial" w:cs="Arial"/>
        </w:rPr>
        <w:t>1</w:t>
      </w:r>
      <w:r w:rsidR="008F565D">
        <w:rPr>
          <w:rFonts w:ascii="Arial" w:hAnsi="Arial" w:cs="Arial"/>
        </w:rPr>
        <w:t>00</w:t>
      </w:r>
      <w:r w:rsidR="00E704BC">
        <w:rPr>
          <w:rFonts w:ascii="Arial" w:hAnsi="Arial" w:cs="Arial"/>
        </w:rPr>
        <w:t>,000</w:t>
      </w:r>
      <w:r w:rsidR="00942C4E">
        <w:rPr>
          <w:rFonts w:ascii="Arial" w:hAnsi="Arial" w:cs="Arial"/>
        </w:rPr>
        <w:t xml:space="preserve"> or more, and an OER at the low, middle, or high end of the distribution.</w:t>
      </w:r>
    </w:p>
    <w:p w14:paraId="23F01E39" w14:textId="77777777" w:rsidR="00942C4E" w:rsidRDefault="00942C4E" w:rsidP="001B3483">
      <w:pPr>
        <w:spacing w:line="480" w:lineRule="auto"/>
        <w:rPr>
          <w:rFonts w:ascii="Arial" w:hAnsi="Arial" w:cs="Arial"/>
        </w:rPr>
      </w:pPr>
    </w:p>
    <w:tbl>
      <w:tblPr>
        <w:tblStyle w:val="TableGrid"/>
        <w:tblW w:w="0" w:type="auto"/>
        <w:tblLook w:val="04A0" w:firstRow="1" w:lastRow="0" w:firstColumn="1" w:lastColumn="0" w:noHBand="0" w:noVBand="1"/>
      </w:tblPr>
      <w:tblGrid>
        <w:gridCol w:w="2065"/>
        <w:gridCol w:w="2250"/>
        <w:gridCol w:w="1980"/>
        <w:gridCol w:w="2160"/>
        <w:gridCol w:w="2250"/>
        <w:gridCol w:w="1800"/>
      </w:tblGrid>
      <w:tr w:rsidR="001C3A68" w14:paraId="0E61582B" w14:textId="77777777" w:rsidTr="00970B62">
        <w:tc>
          <w:tcPr>
            <w:tcW w:w="2065" w:type="dxa"/>
          </w:tcPr>
          <w:p w14:paraId="4DC446A6" w14:textId="77777777" w:rsidR="001C3A68" w:rsidRDefault="001C3A68" w:rsidP="001B3483">
            <w:pPr>
              <w:spacing w:line="480" w:lineRule="auto"/>
              <w:rPr>
                <w:rFonts w:ascii="Arial" w:hAnsi="Arial" w:cs="Arial"/>
              </w:rPr>
            </w:pPr>
            <w:r>
              <w:rPr>
                <w:rFonts w:ascii="Arial" w:hAnsi="Arial" w:cs="Arial"/>
              </w:rPr>
              <w:t>Health Referral Region</w:t>
            </w:r>
          </w:p>
        </w:tc>
        <w:tc>
          <w:tcPr>
            <w:tcW w:w="2250" w:type="dxa"/>
          </w:tcPr>
          <w:p w14:paraId="7DD73541" w14:textId="77777777" w:rsidR="001C3A68" w:rsidRDefault="001C3A68" w:rsidP="00942C4E">
            <w:pPr>
              <w:spacing w:line="480" w:lineRule="auto"/>
              <w:jc w:val="center"/>
              <w:rPr>
                <w:rFonts w:ascii="Arial" w:hAnsi="Arial" w:cs="Arial"/>
              </w:rPr>
            </w:pPr>
            <w:r>
              <w:rPr>
                <w:rFonts w:ascii="Arial" w:hAnsi="Arial" w:cs="Arial"/>
              </w:rPr>
              <w:t>Percent of beneficiaries living in the urban center</w:t>
            </w:r>
          </w:p>
        </w:tc>
        <w:tc>
          <w:tcPr>
            <w:tcW w:w="1980" w:type="dxa"/>
          </w:tcPr>
          <w:p w14:paraId="4422EE7B" w14:textId="77777777" w:rsidR="001C3A68" w:rsidRDefault="001C3A68" w:rsidP="00942C4E">
            <w:pPr>
              <w:spacing w:line="480" w:lineRule="auto"/>
              <w:jc w:val="center"/>
              <w:rPr>
                <w:rFonts w:ascii="Arial" w:hAnsi="Arial" w:cs="Arial"/>
              </w:rPr>
            </w:pPr>
            <w:r>
              <w:rPr>
                <w:rFonts w:ascii="Arial" w:hAnsi="Arial" w:cs="Arial"/>
              </w:rPr>
              <w:t>Overall OER</w:t>
            </w:r>
          </w:p>
        </w:tc>
        <w:tc>
          <w:tcPr>
            <w:tcW w:w="2160" w:type="dxa"/>
          </w:tcPr>
          <w:p w14:paraId="0B23C5DE" w14:textId="77777777" w:rsidR="001C3A68" w:rsidRDefault="001C3A68" w:rsidP="00942C4E">
            <w:pPr>
              <w:spacing w:line="480" w:lineRule="auto"/>
              <w:jc w:val="center"/>
              <w:rPr>
                <w:rFonts w:ascii="Arial" w:hAnsi="Arial" w:cs="Arial"/>
              </w:rPr>
            </w:pPr>
            <w:r>
              <w:rPr>
                <w:rFonts w:ascii="Arial" w:hAnsi="Arial" w:cs="Arial"/>
              </w:rPr>
              <w:t>OER urban center</w:t>
            </w:r>
          </w:p>
        </w:tc>
        <w:tc>
          <w:tcPr>
            <w:tcW w:w="2250" w:type="dxa"/>
          </w:tcPr>
          <w:p w14:paraId="766A9FAD" w14:textId="77777777" w:rsidR="001C3A68" w:rsidRDefault="001C3A68" w:rsidP="00942C4E">
            <w:pPr>
              <w:spacing w:line="480" w:lineRule="auto"/>
              <w:jc w:val="center"/>
              <w:rPr>
                <w:rFonts w:ascii="Arial" w:hAnsi="Arial" w:cs="Arial"/>
              </w:rPr>
            </w:pPr>
            <w:r>
              <w:rPr>
                <w:rFonts w:ascii="Arial" w:hAnsi="Arial" w:cs="Arial"/>
              </w:rPr>
              <w:t>OER outlying area</w:t>
            </w:r>
          </w:p>
        </w:tc>
        <w:tc>
          <w:tcPr>
            <w:tcW w:w="1800" w:type="dxa"/>
          </w:tcPr>
          <w:p w14:paraId="737C9B5E" w14:textId="77777777" w:rsidR="001C3A68" w:rsidRDefault="00942C4E" w:rsidP="00942C4E">
            <w:pPr>
              <w:spacing w:line="480" w:lineRule="auto"/>
              <w:jc w:val="center"/>
              <w:rPr>
                <w:rFonts w:ascii="Arial" w:hAnsi="Arial" w:cs="Arial"/>
              </w:rPr>
            </w:pPr>
            <w:r>
              <w:rPr>
                <w:rFonts w:ascii="Arial" w:hAnsi="Arial" w:cs="Arial"/>
              </w:rPr>
              <w:t xml:space="preserve">OER </w:t>
            </w:r>
            <w:r w:rsidR="001C3A68">
              <w:rPr>
                <w:rFonts w:ascii="Arial" w:hAnsi="Arial" w:cs="Arial"/>
              </w:rPr>
              <w:t>Difference</w:t>
            </w:r>
          </w:p>
        </w:tc>
      </w:tr>
      <w:tr w:rsidR="001C3A68" w14:paraId="0D82217B" w14:textId="77777777" w:rsidTr="00970B62">
        <w:tc>
          <w:tcPr>
            <w:tcW w:w="2065" w:type="dxa"/>
          </w:tcPr>
          <w:p w14:paraId="47801634" w14:textId="77777777" w:rsidR="001C3A68" w:rsidRDefault="001C3A68" w:rsidP="001B3483">
            <w:pPr>
              <w:spacing w:line="480" w:lineRule="auto"/>
              <w:rPr>
                <w:rFonts w:ascii="Arial" w:hAnsi="Arial" w:cs="Arial"/>
              </w:rPr>
            </w:pPr>
            <w:r>
              <w:rPr>
                <w:rFonts w:ascii="Arial" w:hAnsi="Arial" w:cs="Arial"/>
              </w:rPr>
              <w:t>Lexington KY</w:t>
            </w:r>
          </w:p>
        </w:tc>
        <w:tc>
          <w:tcPr>
            <w:tcW w:w="2250" w:type="dxa"/>
          </w:tcPr>
          <w:p w14:paraId="17E0A5A8" w14:textId="77777777" w:rsidR="001C3A68" w:rsidRDefault="00970B62" w:rsidP="00942C4E">
            <w:pPr>
              <w:spacing w:line="480" w:lineRule="auto"/>
              <w:jc w:val="center"/>
              <w:rPr>
                <w:rFonts w:ascii="Arial" w:hAnsi="Arial" w:cs="Arial"/>
              </w:rPr>
            </w:pPr>
            <w:r>
              <w:rPr>
                <w:rFonts w:ascii="Arial" w:hAnsi="Arial" w:cs="Arial"/>
              </w:rPr>
              <w:t>14.7</w:t>
            </w:r>
          </w:p>
        </w:tc>
        <w:tc>
          <w:tcPr>
            <w:tcW w:w="1980" w:type="dxa"/>
          </w:tcPr>
          <w:p w14:paraId="203FCC90" w14:textId="77777777" w:rsidR="001C3A68" w:rsidRDefault="00970B62" w:rsidP="00942C4E">
            <w:pPr>
              <w:spacing w:line="480" w:lineRule="auto"/>
              <w:jc w:val="center"/>
              <w:rPr>
                <w:rFonts w:ascii="Arial" w:hAnsi="Arial" w:cs="Arial"/>
              </w:rPr>
            </w:pPr>
            <w:r>
              <w:rPr>
                <w:rFonts w:ascii="Arial" w:hAnsi="Arial" w:cs="Arial"/>
              </w:rPr>
              <w:t>0.81</w:t>
            </w:r>
          </w:p>
        </w:tc>
        <w:tc>
          <w:tcPr>
            <w:tcW w:w="2160" w:type="dxa"/>
          </w:tcPr>
          <w:p w14:paraId="4A97826F" w14:textId="77777777" w:rsidR="001C3A68" w:rsidRDefault="00970B62" w:rsidP="00942C4E">
            <w:pPr>
              <w:spacing w:line="480" w:lineRule="auto"/>
              <w:jc w:val="center"/>
              <w:rPr>
                <w:rFonts w:ascii="Arial" w:hAnsi="Arial" w:cs="Arial"/>
              </w:rPr>
            </w:pPr>
            <w:r>
              <w:rPr>
                <w:rFonts w:ascii="Arial" w:hAnsi="Arial" w:cs="Arial"/>
              </w:rPr>
              <w:t>0.81</w:t>
            </w:r>
          </w:p>
        </w:tc>
        <w:tc>
          <w:tcPr>
            <w:tcW w:w="2250" w:type="dxa"/>
          </w:tcPr>
          <w:p w14:paraId="3173B929" w14:textId="77777777" w:rsidR="001C3A68" w:rsidRDefault="00970B62" w:rsidP="00942C4E">
            <w:pPr>
              <w:spacing w:line="480" w:lineRule="auto"/>
              <w:jc w:val="center"/>
              <w:rPr>
                <w:rFonts w:ascii="Arial" w:hAnsi="Arial" w:cs="Arial"/>
              </w:rPr>
            </w:pPr>
            <w:r>
              <w:rPr>
                <w:rFonts w:ascii="Arial" w:hAnsi="Arial" w:cs="Arial"/>
              </w:rPr>
              <w:t>0.81</w:t>
            </w:r>
          </w:p>
        </w:tc>
        <w:tc>
          <w:tcPr>
            <w:tcW w:w="1800" w:type="dxa"/>
          </w:tcPr>
          <w:p w14:paraId="3F9335C2" w14:textId="77777777" w:rsidR="001C3A68" w:rsidRDefault="00970B62" w:rsidP="00942C4E">
            <w:pPr>
              <w:spacing w:line="480" w:lineRule="auto"/>
              <w:jc w:val="center"/>
              <w:rPr>
                <w:rFonts w:ascii="Arial" w:hAnsi="Arial" w:cs="Arial"/>
              </w:rPr>
            </w:pPr>
            <w:r>
              <w:rPr>
                <w:rFonts w:ascii="Arial" w:hAnsi="Arial" w:cs="Arial"/>
              </w:rPr>
              <w:t>0</w:t>
            </w:r>
          </w:p>
        </w:tc>
      </w:tr>
      <w:tr w:rsidR="001C3A68" w14:paraId="6F6D2A33" w14:textId="77777777" w:rsidTr="00970B62">
        <w:tc>
          <w:tcPr>
            <w:tcW w:w="2065" w:type="dxa"/>
          </w:tcPr>
          <w:p w14:paraId="544B2288" w14:textId="77777777" w:rsidR="001C3A68" w:rsidRDefault="00970B62" w:rsidP="001B3483">
            <w:pPr>
              <w:spacing w:line="480" w:lineRule="auto"/>
              <w:rPr>
                <w:rFonts w:ascii="Arial" w:hAnsi="Arial" w:cs="Arial"/>
              </w:rPr>
            </w:pPr>
            <w:r>
              <w:rPr>
                <w:rFonts w:ascii="Arial" w:hAnsi="Arial" w:cs="Arial"/>
              </w:rPr>
              <w:t>Syracuse</w:t>
            </w:r>
          </w:p>
        </w:tc>
        <w:tc>
          <w:tcPr>
            <w:tcW w:w="2250" w:type="dxa"/>
          </w:tcPr>
          <w:p w14:paraId="617893BF" w14:textId="77777777" w:rsidR="001C3A68" w:rsidRDefault="00970B62" w:rsidP="00942C4E">
            <w:pPr>
              <w:spacing w:line="480" w:lineRule="auto"/>
              <w:jc w:val="center"/>
              <w:rPr>
                <w:rFonts w:ascii="Arial" w:hAnsi="Arial" w:cs="Arial"/>
              </w:rPr>
            </w:pPr>
            <w:r>
              <w:rPr>
                <w:rFonts w:ascii="Arial" w:hAnsi="Arial" w:cs="Arial"/>
              </w:rPr>
              <w:t>12.0</w:t>
            </w:r>
          </w:p>
        </w:tc>
        <w:tc>
          <w:tcPr>
            <w:tcW w:w="1980" w:type="dxa"/>
          </w:tcPr>
          <w:p w14:paraId="69C8E625" w14:textId="77777777" w:rsidR="001C3A68" w:rsidRDefault="00970B62" w:rsidP="00942C4E">
            <w:pPr>
              <w:spacing w:line="480" w:lineRule="auto"/>
              <w:jc w:val="center"/>
              <w:rPr>
                <w:rFonts w:ascii="Arial" w:hAnsi="Arial" w:cs="Arial"/>
              </w:rPr>
            </w:pPr>
            <w:r>
              <w:rPr>
                <w:rFonts w:ascii="Arial" w:hAnsi="Arial" w:cs="Arial"/>
              </w:rPr>
              <w:t>0.84</w:t>
            </w:r>
          </w:p>
        </w:tc>
        <w:tc>
          <w:tcPr>
            <w:tcW w:w="2160" w:type="dxa"/>
          </w:tcPr>
          <w:p w14:paraId="5B31F886" w14:textId="77777777" w:rsidR="001C3A68" w:rsidRDefault="00970B62" w:rsidP="00942C4E">
            <w:pPr>
              <w:spacing w:line="480" w:lineRule="auto"/>
              <w:jc w:val="center"/>
              <w:rPr>
                <w:rFonts w:ascii="Arial" w:hAnsi="Arial" w:cs="Arial"/>
              </w:rPr>
            </w:pPr>
            <w:r>
              <w:rPr>
                <w:rFonts w:ascii="Arial" w:hAnsi="Arial" w:cs="Arial"/>
              </w:rPr>
              <w:t>0.72</w:t>
            </w:r>
          </w:p>
        </w:tc>
        <w:tc>
          <w:tcPr>
            <w:tcW w:w="2250" w:type="dxa"/>
          </w:tcPr>
          <w:p w14:paraId="271819C7" w14:textId="77777777" w:rsidR="001C3A68" w:rsidRDefault="00970B62" w:rsidP="00942C4E">
            <w:pPr>
              <w:spacing w:line="480" w:lineRule="auto"/>
              <w:jc w:val="center"/>
              <w:rPr>
                <w:rFonts w:ascii="Arial" w:hAnsi="Arial" w:cs="Arial"/>
              </w:rPr>
            </w:pPr>
            <w:r>
              <w:rPr>
                <w:rFonts w:ascii="Arial" w:hAnsi="Arial" w:cs="Arial"/>
              </w:rPr>
              <w:t>0.85</w:t>
            </w:r>
          </w:p>
        </w:tc>
        <w:tc>
          <w:tcPr>
            <w:tcW w:w="1800" w:type="dxa"/>
          </w:tcPr>
          <w:p w14:paraId="62A1ACC0" w14:textId="77777777" w:rsidR="001C3A68" w:rsidRDefault="00970B62" w:rsidP="00942C4E">
            <w:pPr>
              <w:spacing w:line="480" w:lineRule="auto"/>
              <w:jc w:val="center"/>
              <w:rPr>
                <w:rFonts w:ascii="Arial" w:hAnsi="Arial" w:cs="Arial"/>
              </w:rPr>
            </w:pPr>
            <w:r>
              <w:rPr>
                <w:rFonts w:ascii="Arial" w:hAnsi="Arial" w:cs="Arial"/>
              </w:rPr>
              <w:t>0.13</w:t>
            </w:r>
          </w:p>
        </w:tc>
      </w:tr>
      <w:tr w:rsidR="001C3A68" w14:paraId="193E04B5" w14:textId="77777777" w:rsidTr="00970B62">
        <w:tc>
          <w:tcPr>
            <w:tcW w:w="2065" w:type="dxa"/>
          </w:tcPr>
          <w:p w14:paraId="49F8C84F" w14:textId="77777777" w:rsidR="001C3A68" w:rsidRDefault="00970B62" w:rsidP="001B3483">
            <w:pPr>
              <w:spacing w:line="480" w:lineRule="auto"/>
              <w:rPr>
                <w:rFonts w:ascii="Arial" w:hAnsi="Arial" w:cs="Arial"/>
              </w:rPr>
            </w:pPr>
            <w:r>
              <w:rPr>
                <w:rFonts w:ascii="Arial" w:hAnsi="Arial" w:cs="Arial"/>
              </w:rPr>
              <w:t>San Antonio</w:t>
            </w:r>
          </w:p>
        </w:tc>
        <w:tc>
          <w:tcPr>
            <w:tcW w:w="2250" w:type="dxa"/>
          </w:tcPr>
          <w:p w14:paraId="68295A2F" w14:textId="77777777" w:rsidR="001C3A68" w:rsidRDefault="00970B62" w:rsidP="00942C4E">
            <w:pPr>
              <w:spacing w:line="480" w:lineRule="auto"/>
              <w:jc w:val="center"/>
              <w:rPr>
                <w:rFonts w:ascii="Arial" w:hAnsi="Arial" w:cs="Arial"/>
              </w:rPr>
            </w:pPr>
            <w:r>
              <w:rPr>
                <w:rFonts w:ascii="Arial" w:hAnsi="Arial" w:cs="Arial"/>
              </w:rPr>
              <w:t>48.6</w:t>
            </w:r>
          </w:p>
        </w:tc>
        <w:tc>
          <w:tcPr>
            <w:tcW w:w="1980" w:type="dxa"/>
          </w:tcPr>
          <w:p w14:paraId="1575B4F6" w14:textId="77777777" w:rsidR="001C3A68" w:rsidRDefault="00970B62" w:rsidP="00942C4E">
            <w:pPr>
              <w:spacing w:line="480" w:lineRule="auto"/>
              <w:jc w:val="center"/>
              <w:rPr>
                <w:rFonts w:ascii="Arial" w:hAnsi="Arial" w:cs="Arial"/>
              </w:rPr>
            </w:pPr>
            <w:r>
              <w:rPr>
                <w:rFonts w:ascii="Arial" w:hAnsi="Arial" w:cs="Arial"/>
              </w:rPr>
              <w:t>0.86</w:t>
            </w:r>
          </w:p>
        </w:tc>
        <w:tc>
          <w:tcPr>
            <w:tcW w:w="2160" w:type="dxa"/>
          </w:tcPr>
          <w:p w14:paraId="5FAC0CD2" w14:textId="77777777" w:rsidR="001C3A68" w:rsidRDefault="00970B62" w:rsidP="00942C4E">
            <w:pPr>
              <w:spacing w:line="480" w:lineRule="auto"/>
              <w:jc w:val="center"/>
              <w:rPr>
                <w:rFonts w:ascii="Arial" w:hAnsi="Arial" w:cs="Arial"/>
              </w:rPr>
            </w:pPr>
            <w:r>
              <w:rPr>
                <w:rFonts w:ascii="Arial" w:hAnsi="Arial" w:cs="Arial"/>
              </w:rPr>
              <w:t>0.72</w:t>
            </w:r>
          </w:p>
        </w:tc>
        <w:tc>
          <w:tcPr>
            <w:tcW w:w="2250" w:type="dxa"/>
          </w:tcPr>
          <w:p w14:paraId="6674AAC1" w14:textId="77777777" w:rsidR="001C3A68" w:rsidRDefault="00970B62" w:rsidP="00942C4E">
            <w:pPr>
              <w:spacing w:line="480" w:lineRule="auto"/>
              <w:jc w:val="center"/>
              <w:rPr>
                <w:rFonts w:ascii="Arial" w:hAnsi="Arial" w:cs="Arial"/>
              </w:rPr>
            </w:pPr>
            <w:r>
              <w:rPr>
                <w:rFonts w:ascii="Arial" w:hAnsi="Arial" w:cs="Arial"/>
              </w:rPr>
              <w:t>1.00</w:t>
            </w:r>
          </w:p>
        </w:tc>
        <w:tc>
          <w:tcPr>
            <w:tcW w:w="1800" w:type="dxa"/>
          </w:tcPr>
          <w:p w14:paraId="24C79F7B" w14:textId="77777777" w:rsidR="001C3A68" w:rsidRDefault="00970B62" w:rsidP="00942C4E">
            <w:pPr>
              <w:spacing w:line="480" w:lineRule="auto"/>
              <w:jc w:val="center"/>
              <w:rPr>
                <w:rFonts w:ascii="Arial" w:hAnsi="Arial" w:cs="Arial"/>
              </w:rPr>
            </w:pPr>
            <w:r>
              <w:rPr>
                <w:rFonts w:ascii="Arial" w:hAnsi="Arial" w:cs="Arial"/>
              </w:rPr>
              <w:t>0.28</w:t>
            </w:r>
          </w:p>
        </w:tc>
      </w:tr>
      <w:tr w:rsidR="001C3A68" w14:paraId="2C910056" w14:textId="77777777" w:rsidTr="00970B62">
        <w:tc>
          <w:tcPr>
            <w:tcW w:w="2065" w:type="dxa"/>
          </w:tcPr>
          <w:p w14:paraId="7B47511E" w14:textId="77777777" w:rsidR="001C3A68" w:rsidRDefault="00970B62" w:rsidP="001B3483">
            <w:pPr>
              <w:spacing w:line="480" w:lineRule="auto"/>
              <w:rPr>
                <w:rFonts w:ascii="Arial" w:hAnsi="Arial" w:cs="Arial"/>
              </w:rPr>
            </w:pPr>
            <w:r>
              <w:rPr>
                <w:rFonts w:ascii="Arial" w:hAnsi="Arial" w:cs="Arial"/>
              </w:rPr>
              <w:t>Albuquerque</w:t>
            </w:r>
          </w:p>
        </w:tc>
        <w:tc>
          <w:tcPr>
            <w:tcW w:w="2250" w:type="dxa"/>
          </w:tcPr>
          <w:p w14:paraId="79FFE308" w14:textId="77777777" w:rsidR="001C3A68" w:rsidRDefault="00970B62" w:rsidP="00942C4E">
            <w:pPr>
              <w:spacing w:line="480" w:lineRule="auto"/>
              <w:jc w:val="center"/>
              <w:rPr>
                <w:rFonts w:ascii="Arial" w:hAnsi="Arial" w:cs="Arial"/>
              </w:rPr>
            </w:pPr>
            <w:r>
              <w:rPr>
                <w:rFonts w:ascii="Arial" w:hAnsi="Arial" w:cs="Arial"/>
              </w:rPr>
              <w:t>38.3</w:t>
            </w:r>
          </w:p>
        </w:tc>
        <w:tc>
          <w:tcPr>
            <w:tcW w:w="1980" w:type="dxa"/>
          </w:tcPr>
          <w:p w14:paraId="68B5A2EA" w14:textId="77777777" w:rsidR="001C3A68" w:rsidRDefault="00970B62" w:rsidP="00942C4E">
            <w:pPr>
              <w:spacing w:line="480" w:lineRule="auto"/>
              <w:jc w:val="center"/>
              <w:rPr>
                <w:rFonts w:ascii="Arial" w:hAnsi="Arial" w:cs="Arial"/>
              </w:rPr>
            </w:pPr>
            <w:r>
              <w:rPr>
                <w:rFonts w:ascii="Arial" w:hAnsi="Arial" w:cs="Arial"/>
              </w:rPr>
              <w:t>0.97</w:t>
            </w:r>
          </w:p>
        </w:tc>
        <w:tc>
          <w:tcPr>
            <w:tcW w:w="2160" w:type="dxa"/>
          </w:tcPr>
          <w:p w14:paraId="1B37D256" w14:textId="77777777" w:rsidR="001C3A68" w:rsidRDefault="00970B62" w:rsidP="00942C4E">
            <w:pPr>
              <w:spacing w:line="480" w:lineRule="auto"/>
              <w:jc w:val="center"/>
              <w:rPr>
                <w:rFonts w:ascii="Arial" w:hAnsi="Arial" w:cs="Arial"/>
              </w:rPr>
            </w:pPr>
            <w:r>
              <w:rPr>
                <w:rFonts w:ascii="Arial" w:hAnsi="Arial" w:cs="Arial"/>
              </w:rPr>
              <w:t>0.87</w:t>
            </w:r>
          </w:p>
        </w:tc>
        <w:tc>
          <w:tcPr>
            <w:tcW w:w="2250" w:type="dxa"/>
          </w:tcPr>
          <w:p w14:paraId="478CF33A" w14:textId="77777777" w:rsidR="001C3A68" w:rsidRDefault="00970B62" w:rsidP="00942C4E">
            <w:pPr>
              <w:spacing w:line="480" w:lineRule="auto"/>
              <w:jc w:val="center"/>
              <w:rPr>
                <w:rFonts w:ascii="Arial" w:hAnsi="Arial" w:cs="Arial"/>
              </w:rPr>
            </w:pPr>
            <w:r>
              <w:rPr>
                <w:rFonts w:ascii="Arial" w:hAnsi="Arial" w:cs="Arial"/>
              </w:rPr>
              <w:t>1.04</w:t>
            </w:r>
          </w:p>
        </w:tc>
        <w:tc>
          <w:tcPr>
            <w:tcW w:w="1800" w:type="dxa"/>
          </w:tcPr>
          <w:p w14:paraId="055BC493" w14:textId="77777777" w:rsidR="001C3A68" w:rsidRDefault="00970B62" w:rsidP="00942C4E">
            <w:pPr>
              <w:spacing w:line="480" w:lineRule="auto"/>
              <w:jc w:val="center"/>
              <w:rPr>
                <w:rFonts w:ascii="Arial" w:hAnsi="Arial" w:cs="Arial"/>
              </w:rPr>
            </w:pPr>
            <w:r>
              <w:rPr>
                <w:rFonts w:ascii="Arial" w:hAnsi="Arial" w:cs="Arial"/>
              </w:rPr>
              <w:t>0.17</w:t>
            </w:r>
          </w:p>
        </w:tc>
      </w:tr>
      <w:tr w:rsidR="001C3A68" w14:paraId="064F981A" w14:textId="77777777" w:rsidTr="00970B62">
        <w:tc>
          <w:tcPr>
            <w:tcW w:w="2065" w:type="dxa"/>
          </w:tcPr>
          <w:p w14:paraId="51C6C147" w14:textId="77777777" w:rsidR="001C3A68" w:rsidRDefault="00970B62" w:rsidP="001B3483">
            <w:pPr>
              <w:spacing w:line="480" w:lineRule="auto"/>
              <w:rPr>
                <w:rFonts w:ascii="Arial" w:hAnsi="Arial" w:cs="Arial"/>
              </w:rPr>
            </w:pPr>
            <w:r>
              <w:rPr>
                <w:rFonts w:ascii="Arial" w:hAnsi="Arial" w:cs="Arial"/>
              </w:rPr>
              <w:t>Bakersfield</w:t>
            </w:r>
          </w:p>
        </w:tc>
        <w:tc>
          <w:tcPr>
            <w:tcW w:w="2250" w:type="dxa"/>
          </w:tcPr>
          <w:p w14:paraId="50F1990F" w14:textId="77777777" w:rsidR="001C3A68" w:rsidRDefault="00970B62" w:rsidP="00942C4E">
            <w:pPr>
              <w:spacing w:line="480" w:lineRule="auto"/>
              <w:jc w:val="center"/>
              <w:rPr>
                <w:rFonts w:ascii="Arial" w:hAnsi="Arial" w:cs="Arial"/>
              </w:rPr>
            </w:pPr>
            <w:r>
              <w:rPr>
                <w:rFonts w:ascii="Arial" w:hAnsi="Arial" w:cs="Arial"/>
              </w:rPr>
              <w:t>35.8</w:t>
            </w:r>
          </w:p>
        </w:tc>
        <w:tc>
          <w:tcPr>
            <w:tcW w:w="1980" w:type="dxa"/>
          </w:tcPr>
          <w:p w14:paraId="5F89AD3D" w14:textId="77777777" w:rsidR="001C3A68" w:rsidRDefault="00970B62" w:rsidP="00942C4E">
            <w:pPr>
              <w:spacing w:line="480" w:lineRule="auto"/>
              <w:jc w:val="center"/>
              <w:rPr>
                <w:rFonts w:ascii="Arial" w:hAnsi="Arial" w:cs="Arial"/>
              </w:rPr>
            </w:pPr>
            <w:r>
              <w:rPr>
                <w:rFonts w:ascii="Arial" w:hAnsi="Arial" w:cs="Arial"/>
              </w:rPr>
              <w:t>1.01</w:t>
            </w:r>
          </w:p>
        </w:tc>
        <w:tc>
          <w:tcPr>
            <w:tcW w:w="2160" w:type="dxa"/>
          </w:tcPr>
          <w:p w14:paraId="3FC7E05E" w14:textId="77777777" w:rsidR="001C3A68" w:rsidRDefault="00970B62" w:rsidP="00942C4E">
            <w:pPr>
              <w:spacing w:line="480" w:lineRule="auto"/>
              <w:jc w:val="center"/>
              <w:rPr>
                <w:rFonts w:ascii="Arial" w:hAnsi="Arial" w:cs="Arial"/>
              </w:rPr>
            </w:pPr>
            <w:r>
              <w:rPr>
                <w:rFonts w:ascii="Arial" w:hAnsi="Arial" w:cs="Arial"/>
              </w:rPr>
              <w:t>0.93</w:t>
            </w:r>
          </w:p>
        </w:tc>
        <w:tc>
          <w:tcPr>
            <w:tcW w:w="2250" w:type="dxa"/>
          </w:tcPr>
          <w:p w14:paraId="71F73C81" w14:textId="77777777" w:rsidR="001C3A68" w:rsidRDefault="00970B62" w:rsidP="00942C4E">
            <w:pPr>
              <w:spacing w:line="480" w:lineRule="auto"/>
              <w:jc w:val="center"/>
              <w:rPr>
                <w:rFonts w:ascii="Arial" w:hAnsi="Arial" w:cs="Arial"/>
              </w:rPr>
            </w:pPr>
            <w:r>
              <w:rPr>
                <w:rFonts w:ascii="Arial" w:hAnsi="Arial" w:cs="Arial"/>
              </w:rPr>
              <w:t>1.06</w:t>
            </w:r>
          </w:p>
        </w:tc>
        <w:tc>
          <w:tcPr>
            <w:tcW w:w="1800" w:type="dxa"/>
          </w:tcPr>
          <w:p w14:paraId="34D91035" w14:textId="77777777" w:rsidR="001C3A68" w:rsidRDefault="00970B62" w:rsidP="00942C4E">
            <w:pPr>
              <w:spacing w:line="480" w:lineRule="auto"/>
              <w:jc w:val="center"/>
              <w:rPr>
                <w:rFonts w:ascii="Arial" w:hAnsi="Arial" w:cs="Arial"/>
              </w:rPr>
            </w:pPr>
            <w:r>
              <w:rPr>
                <w:rFonts w:ascii="Arial" w:hAnsi="Arial" w:cs="Arial"/>
              </w:rPr>
              <w:t>0.13</w:t>
            </w:r>
          </w:p>
        </w:tc>
      </w:tr>
      <w:tr w:rsidR="001C3A68" w14:paraId="18E70932" w14:textId="77777777" w:rsidTr="00970B62">
        <w:tc>
          <w:tcPr>
            <w:tcW w:w="2065" w:type="dxa"/>
          </w:tcPr>
          <w:p w14:paraId="368ABE91" w14:textId="77777777" w:rsidR="001C3A68" w:rsidRDefault="00970B62" w:rsidP="001B3483">
            <w:pPr>
              <w:spacing w:line="480" w:lineRule="auto"/>
              <w:rPr>
                <w:rFonts w:ascii="Arial" w:hAnsi="Arial" w:cs="Arial"/>
              </w:rPr>
            </w:pPr>
            <w:r>
              <w:rPr>
                <w:rFonts w:ascii="Arial" w:hAnsi="Arial" w:cs="Arial"/>
              </w:rPr>
              <w:t>Phoenix</w:t>
            </w:r>
          </w:p>
        </w:tc>
        <w:tc>
          <w:tcPr>
            <w:tcW w:w="2250" w:type="dxa"/>
          </w:tcPr>
          <w:p w14:paraId="03BD7F18" w14:textId="77777777" w:rsidR="001C3A68" w:rsidRDefault="00970B62" w:rsidP="00942C4E">
            <w:pPr>
              <w:spacing w:line="480" w:lineRule="auto"/>
              <w:jc w:val="center"/>
              <w:rPr>
                <w:rFonts w:ascii="Arial" w:hAnsi="Arial" w:cs="Arial"/>
              </w:rPr>
            </w:pPr>
            <w:r>
              <w:rPr>
                <w:rFonts w:ascii="Arial" w:hAnsi="Arial" w:cs="Arial"/>
              </w:rPr>
              <w:t>55.1</w:t>
            </w:r>
          </w:p>
        </w:tc>
        <w:tc>
          <w:tcPr>
            <w:tcW w:w="1980" w:type="dxa"/>
          </w:tcPr>
          <w:p w14:paraId="17C17AF6" w14:textId="77777777" w:rsidR="001C3A68" w:rsidRDefault="00970B62" w:rsidP="00942C4E">
            <w:pPr>
              <w:spacing w:line="480" w:lineRule="auto"/>
              <w:jc w:val="center"/>
              <w:rPr>
                <w:rFonts w:ascii="Arial" w:hAnsi="Arial" w:cs="Arial"/>
              </w:rPr>
            </w:pPr>
            <w:r>
              <w:rPr>
                <w:rFonts w:ascii="Arial" w:hAnsi="Arial" w:cs="Arial"/>
              </w:rPr>
              <w:t>1.04</w:t>
            </w:r>
          </w:p>
        </w:tc>
        <w:tc>
          <w:tcPr>
            <w:tcW w:w="2160" w:type="dxa"/>
          </w:tcPr>
          <w:p w14:paraId="7496EE87" w14:textId="77777777" w:rsidR="001C3A68" w:rsidRDefault="00970B62" w:rsidP="00942C4E">
            <w:pPr>
              <w:spacing w:line="480" w:lineRule="auto"/>
              <w:jc w:val="center"/>
              <w:rPr>
                <w:rFonts w:ascii="Arial" w:hAnsi="Arial" w:cs="Arial"/>
              </w:rPr>
            </w:pPr>
            <w:r>
              <w:rPr>
                <w:rFonts w:ascii="Arial" w:hAnsi="Arial" w:cs="Arial"/>
              </w:rPr>
              <w:t>0.95</w:t>
            </w:r>
          </w:p>
        </w:tc>
        <w:tc>
          <w:tcPr>
            <w:tcW w:w="2250" w:type="dxa"/>
          </w:tcPr>
          <w:p w14:paraId="5D49B5F7" w14:textId="77777777" w:rsidR="001C3A68" w:rsidRDefault="00970B62" w:rsidP="00942C4E">
            <w:pPr>
              <w:spacing w:line="480" w:lineRule="auto"/>
              <w:jc w:val="center"/>
              <w:rPr>
                <w:rFonts w:ascii="Arial" w:hAnsi="Arial" w:cs="Arial"/>
              </w:rPr>
            </w:pPr>
            <w:r>
              <w:rPr>
                <w:rFonts w:ascii="Arial" w:hAnsi="Arial" w:cs="Arial"/>
              </w:rPr>
              <w:t>1.15</w:t>
            </w:r>
          </w:p>
        </w:tc>
        <w:tc>
          <w:tcPr>
            <w:tcW w:w="1800" w:type="dxa"/>
          </w:tcPr>
          <w:p w14:paraId="6FD6A78F" w14:textId="77777777" w:rsidR="001C3A68" w:rsidRDefault="00970B62" w:rsidP="00942C4E">
            <w:pPr>
              <w:spacing w:line="480" w:lineRule="auto"/>
              <w:jc w:val="center"/>
              <w:rPr>
                <w:rFonts w:ascii="Arial" w:hAnsi="Arial" w:cs="Arial"/>
              </w:rPr>
            </w:pPr>
            <w:r>
              <w:rPr>
                <w:rFonts w:ascii="Arial" w:hAnsi="Arial" w:cs="Arial"/>
              </w:rPr>
              <w:t>0.20</w:t>
            </w:r>
          </w:p>
        </w:tc>
      </w:tr>
      <w:tr w:rsidR="00970B62" w14:paraId="17889509" w14:textId="77777777" w:rsidTr="00970B62">
        <w:tc>
          <w:tcPr>
            <w:tcW w:w="2065" w:type="dxa"/>
          </w:tcPr>
          <w:p w14:paraId="72587A89" w14:textId="77777777" w:rsidR="00970B62" w:rsidRDefault="00970B62" w:rsidP="001B3483">
            <w:pPr>
              <w:spacing w:line="480" w:lineRule="auto"/>
              <w:rPr>
                <w:rFonts w:ascii="Arial" w:hAnsi="Arial" w:cs="Arial"/>
              </w:rPr>
            </w:pPr>
            <w:r>
              <w:rPr>
                <w:rFonts w:ascii="Arial" w:hAnsi="Arial" w:cs="Arial"/>
              </w:rPr>
              <w:t>Wichita</w:t>
            </w:r>
          </w:p>
        </w:tc>
        <w:tc>
          <w:tcPr>
            <w:tcW w:w="2250" w:type="dxa"/>
          </w:tcPr>
          <w:p w14:paraId="4761BC86" w14:textId="77777777" w:rsidR="00970B62" w:rsidRDefault="00970B62" w:rsidP="00942C4E">
            <w:pPr>
              <w:spacing w:line="480" w:lineRule="auto"/>
              <w:jc w:val="center"/>
              <w:rPr>
                <w:rFonts w:ascii="Arial" w:hAnsi="Arial" w:cs="Arial"/>
              </w:rPr>
            </w:pPr>
            <w:r>
              <w:rPr>
                <w:rFonts w:ascii="Arial" w:hAnsi="Arial" w:cs="Arial"/>
              </w:rPr>
              <w:t>25.3</w:t>
            </w:r>
          </w:p>
        </w:tc>
        <w:tc>
          <w:tcPr>
            <w:tcW w:w="1980" w:type="dxa"/>
          </w:tcPr>
          <w:p w14:paraId="0B8A4A1B" w14:textId="77777777" w:rsidR="00970B62" w:rsidRDefault="00970B62" w:rsidP="00942C4E">
            <w:pPr>
              <w:spacing w:line="480" w:lineRule="auto"/>
              <w:jc w:val="center"/>
              <w:rPr>
                <w:rFonts w:ascii="Arial" w:hAnsi="Arial" w:cs="Arial"/>
              </w:rPr>
            </w:pPr>
            <w:r>
              <w:rPr>
                <w:rFonts w:ascii="Arial" w:hAnsi="Arial" w:cs="Arial"/>
              </w:rPr>
              <w:t>1.43</w:t>
            </w:r>
          </w:p>
        </w:tc>
        <w:tc>
          <w:tcPr>
            <w:tcW w:w="2160" w:type="dxa"/>
          </w:tcPr>
          <w:p w14:paraId="5349B716" w14:textId="77777777" w:rsidR="00970B62" w:rsidRDefault="00970B62" w:rsidP="00942C4E">
            <w:pPr>
              <w:spacing w:line="480" w:lineRule="auto"/>
              <w:jc w:val="center"/>
              <w:rPr>
                <w:rFonts w:ascii="Arial" w:hAnsi="Arial" w:cs="Arial"/>
              </w:rPr>
            </w:pPr>
            <w:r>
              <w:rPr>
                <w:rFonts w:ascii="Arial" w:hAnsi="Arial" w:cs="Arial"/>
              </w:rPr>
              <w:t>1.13</w:t>
            </w:r>
          </w:p>
        </w:tc>
        <w:tc>
          <w:tcPr>
            <w:tcW w:w="2250" w:type="dxa"/>
          </w:tcPr>
          <w:p w14:paraId="4E01B98F" w14:textId="77777777" w:rsidR="00970B62" w:rsidRDefault="00970B62" w:rsidP="00942C4E">
            <w:pPr>
              <w:spacing w:line="480" w:lineRule="auto"/>
              <w:jc w:val="center"/>
              <w:rPr>
                <w:rFonts w:ascii="Arial" w:hAnsi="Arial" w:cs="Arial"/>
              </w:rPr>
            </w:pPr>
            <w:r>
              <w:rPr>
                <w:rFonts w:ascii="Arial" w:hAnsi="Arial" w:cs="Arial"/>
              </w:rPr>
              <w:t>1.55</w:t>
            </w:r>
          </w:p>
        </w:tc>
        <w:tc>
          <w:tcPr>
            <w:tcW w:w="1800" w:type="dxa"/>
          </w:tcPr>
          <w:p w14:paraId="33387260" w14:textId="77777777" w:rsidR="00970B62" w:rsidRDefault="00970B62" w:rsidP="00942C4E">
            <w:pPr>
              <w:spacing w:line="480" w:lineRule="auto"/>
              <w:jc w:val="center"/>
              <w:rPr>
                <w:rFonts w:ascii="Arial" w:hAnsi="Arial" w:cs="Arial"/>
              </w:rPr>
            </w:pPr>
            <w:r>
              <w:rPr>
                <w:rFonts w:ascii="Arial" w:hAnsi="Arial" w:cs="Arial"/>
              </w:rPr>
              <w:t>0.41</w:t>
            </w:r>
          </w:p>
        </w:tc>
      </w:tr>
      <w:tr w:rsidR="00970B62" w14:paraId="774B4D65" w14:textId="77777777" w:rsidTr="00970B62">
        <w:tc>
          <w:tcPr>
            <w:tcW w:w="2065" w:type="dxa"/>
          </w:tcPr>
          <w:p w14:paraId="6DCA2AAC" w14:textId="77777777" w:rsidR="00970B62" w:rsidRDefault="00970B62" w:rsidP="001B3483">
            <w:pPr>
              <w:spacing w:line="480" w:lineRule="auto"/>
              <w:rPr>
                <w:rFonts w:ascii="Arial" w:hAnsi="Arial" w:cs="Arial"/>
              </w:rPr>
            </w:pPr>
            <w:r>
              <w:rPr>
                <w:rFonts w:ascii="Arial" w:hAnsi="Arial" w:cs="Arial"/>
              </w:rPr>
              <w:t>Lincoln NE</w:t>
            </w:r>
          </w:p>
        </w:tc>
        <w:tc>
          <w:tcPr>
            <w:tcW w:w="2250" w:type="dxa"/>
          </w:tcPr>
          <w:p w14:paraId="7FD3EF5B" w14:textId="77777777" w:rsidR="00970B62" w:rsidRDefault="00970B62" w:rsidP="00942C4E">
            <w:pPr>
              <w:spacing w:line="480" w:lineRule="auto"/>
              <w:jc w:val="center"/>
              <w:rPr>
                <w:rFonts w:ascii="Arial" w:hAnsi="Arial" w:cs="Arial"/>
              </w:rPr>
            </w:pPr>
            <w:r>
              <w:rPr>
                <w:rFonts w:ascii="Arial" w:hAnsi="Arial" w:cs="Arial"/>
              </w:rPr>
              <w:t>35.2</w:t>
            </w:r>
          </w:p>
        </w:tc>
        <w:tc>
          <w:tcPr>
            <w:tcW w:w="1980" w:type="dxa"/>
          </w:tcPr>
          <w:p w14:paraId="00928567" w14:textId="77777777" w:rsidR="00970B62" w:rsidRDefault="00970B62" w:rsidP="00942C4E">
            <w:pPr>
              <w:spacing w:line="480" w:lineRule="auto"/>
              <w:jc w:val="center"/>
              <w:rPr>
                <w:rFonts w:ascii="Arial" w:hAnsi="Arial" w:cs="Arial"/>
              </w:rPr>
            </w:pPr>
            <w:r>
              <w:rPr>
                <w:rFonts w:ascii="Arial" w:hAnsi="Arial" w:cs="Arial"/>
              </w:rPr>
              <w:t>1.57</w:t>
            </w:r>
          </w:p>
        </w:tc>
        <w:tc>
          <w:tcPr>
            <w:tcW w:w="2160" w:type="dxa"/>
          </w:tcPr>
          <w:p w14:paraId="10145FF7" w14:textId="77777777" w:rsidR="00970B62" w:rsidRDefault="00970B62" w:rsidP="00942C4E">
            <w:pPr>
              <w:spacing w:line="480" w:lineRule="auto"/>
              <w:jc w:val="center"/>
              <w:rPr>
                <w:rFonts w:ascii="Arial" w:hAnsi="Arial" w:cs="Arial"/>
              </w:rPr>
            </w:pPr>
            <w:r>
              <w:rPr>
                <w:rFonts w:ascii="Arial" w:hAnsi="Arial" w:cs="Arial"/>
              </w:rPr>
              <w:t>1.35</w:t>
            </w:r>
          </w:p>
        </w:tc>
        <w:tc>
          <w:tcPr>
            <w:tcW w:w="2250" w:type="dxa"/>
          </w:tcPr>
          <w:p w14:paraId="78B24C43" w14:textId="77777777" w:rsidR="00970B62" w:rsidRDefault="00970B62" w:rsidP="00942C4E">
            <w:pPr>
              <w:spacing w:line="480" w:lineRule="auto"/>
              <w:jc w:val="center"/>
              <w:rPr>
                <w:rFonts w:ascii="Arial" w:hAnsi="Arial" w:cs="Arial"/>
              </w:rPr>
            </w:pPr>
            <w:r>
              <w:rPr>
                <w:rFonts w:ascii="Arial" w:hAnsi="Arial" w:cs="Arial"/>
              </w:rPr>
              <w:t>1.70</w:t>
            </w:r>
          </w:p>
        </w:tc>
        <w:tc>
          <w:tcPr>
            <w:tcW w:w="1800" w:type="dxa"/>
          </w:tcPr>
          <w:p w14:paraId="6B24A142" w14:textId="77777777" w:rsidR="00970B62" w:rsidRDefault="00970B62" w:rsidP="00942C4E">
            <w:pPr>
              <w:spacing w:line="480" w:lineRule="auto"/>
              <w:jc w:val="center"/>
              <w:rPr>
                <w:rFonts w:ascii="Arial" w:hAnsi="Arial" w:cs="Arial"/>
              </w:rPr>
            </w:pPr>
            <w:r>
              <w:rPr>
                <w:rFonts w:ascii="Arial" w:hAnsi="Arial" w:cs="Arial"/>
              </w:rPr>
              <w:t>0.35</w:t>
            </w:r>
          </w:p>
        </w:tc>
      </w:tr>
      <w:tr w:rsidR="00970B62" w14:paraId="366D1301" w14:textId="77777777" w:rsidTr="00970B62">
        <w:tc>
          <w:tcPr>
            <w:tcW w:w="2065" w:type="dxa"/>
          </w:tcPr>
          <w:p w14:paraId="1EE5159A" w14:textId="77777777" w:rsidR="00970B62" w:rsidRDefault="00970B62" w:rsidP="001B3483">
            <w:pPr>
              <w:spacing w:line="480" w:lineRule="auto"/>
              <w:rPr>
                <w:rFonts w:ascii="Arial" w:hAnsi="Arial" w:cs="Arial"/>
              </w:rPr>
            </w:pPr>
            <w:r>
              <w:rPr>
                <w:rFonts w:ascii="Arial" w:hAnsi="Arial" w:cs="Arial"/>
              </w:rPr>
              <w:t>Salt Lake City</w:t>
            </w:r>
          </w:p>
        </w:tc>
        <w:tc>
          <w:tcPr>
            <w:tcW w:w="2250" w:type="dxa"/>
          </w:tcPr>
          <w:p w14:paraId="557A7CCD" w14:textId="77777777" w:rsidR="00970B62" w:rsidRDefault="00970B62" w:rsidP="00942C4E">
            <w:pPr>
              <w:spacing w:line="480" w:lineRule="auto"/>
              <w:jc w:val="center"/>
              <w:rPr>
                <w:rFonts w:ascii="Arial" w:hAnsi="Arial" w:cs="Arial"/>
              </w:rPr>
            </w:pPr>
            <w:r>
              <w:rPr>
                <w:rFonts w:ascii="Arial" w:hAnsi="Arial" w:cs="Arial"/>
              </w:rPr>
              <w:t>12.7</w:t>
            </w:r>
          </w:p>
        </w:tc>
        <w:tc>
          <w:tcPr>
            <w:tcW w:w="1980" w:type="dxa"/>
          </w:tcPr>
          <w:p w14:paraId="5712A5BA" w14:textId="77777777" w:rsidR="00970B62" w:rsidRDefault="00970B62" w:rsidP="00942C4E">
            <w:pPr>
              <w:spacing w:line="480" w:lineRule="auto"/>
              <w:jc w:val="center"/>
              <w:rPr>
                <w:rFonts w:ascii="Arial" w:hAnsi="Arial" w:cs="Arial"/>
              </w:rPr>
            </w:pPr>
            <w:r>
              <w:rPr>
                <w:rFonts w:ascii="Arial" w:hAnsi="Arial" w:cs="Arial"/>
              </w:rPr>
              <w:t>1.64</w:t>
            </w:r>
          </w:p>
        </w:tc>
        <w:tc>
          <w:tcPr>
            <w:tcW w:w="2160" w:type="dxa"/>
          </w:tcPr>
          <w:p w14:paraId="016CC7EF" w14:textId="77777777" w:rsidR="00970B62" w:rsidRDefault="00970B62" w:rsidP="00942C4E">
            <w:pPr>
              <w:spacing w:line="480" w:lineRule="auto"/>
              <w:jc w:val="center"/>
              <w:rPr>
                <w:rFonts w:ascii="Arial" w:hAnsi="Arial" w:cs="Arial"/>
              </w:rPr>
            </w:pPr>
            <w:r>
              <w:rPr>
                <w:rFonts w:ascii="Arial" w:hAnsi="Arial" w:cs="Arial"/>
              </w:rPr>
              <w:t>1.28</w:t>
            </w:r>
          </w:p>
        </w:tc>
        <w:tc>
          <w:tcPr>
            <w:tcW w:w="2250" w:type="dxa"/>
          </w:tcPr>
          <w:p w14:paraId="453EDCDD" w14:textId="77777777" w:rsidR="00970B62" w:rsidRDefault="00970B62" w:rsidP="00942C4E">
            <w:pPr>
              <w:spacing w:line="480" w:lineRule="auto"/>
              <w:jc w:val="center"/>
              <w:rPr>
                <w:rFonts w:ascii="Arial" w:hAnsi="Arial" w:cs="Arial"/>
              </w:rPr>
            </w:pPr>
            <w:r>
              <w:rPr>
                <w:rFonts w:ascii="Arial" w:hAnsi="Arial" w:cs="Arial"/>
              </w:rPr>
              <w:t>1.69</w:t>
            </w:r>
          </w:p>
        </w:tc>
        <w:tc>
          <w:tcPr>
            <w:tcW w:w="1800" w:type="dxa"/>
          </w:tcPr>
          <w:p w14:paraId="17ABD73E" w14:textId="77777777" w:rsidR="00970B62" w:rsidRDefault="00970B62" w:rsidP="00942C4E">
            <w:pPr>
              <w:spacing w:line="480" w:lineRule="auto"/>
              <w:jc w:val="center"/>
              <w:rPr>
                <w:rFonts w:ascii="Arial" w:hAnsi="Arial" w:cs="Arial"/>
              </w:rPr>
            </w:pPr>
            <w:r>
              <w:rPr>
                <w:rFonts w:ascii="Arial" w:hAnsi="Arial" w:cs="Arial"/>
              </w:rPr>
              <w:t>0.41</w:t>
            </w:r>
          </w:p>
        </w:tc>
      </w:tr>
    </w:tbl>
    <w:p w14:paraId="117EF105" w14:textId="77777777" w:rsidR="00942C4E" w:rsidRDefault="001C3A68" w:rsidP="001B3483">
      <w:pPr>
        <w:spacing w:line="480" w:lineRule="auto"/>
        <w:rPr>
          <w:rFonts w:ascii="Arial" w:hAnsi="Arial" w:cs="Arial"/>
        </w:rPr>
        <w:sectPr w:rsidR="00942C4E" w:rsidSect="00970B62">
          <w:pgSz w:w="15840" w:h="12240" w:orient="landscape"/>
          <w:pgMar w:top="1440" w:right="1440" w:bottom="1440" w:left="1440" w:header="720" w:footer="720" w:gutter="0"/>
          <w:cols w:space="720"/>
          <w:docGrid w:linePitch="360"/>
        </w:sectPr>
      </w:pPr>
      <w:r>
        <w:rPr>
          <w:rFonts w:ascii="Arial" w:hAnsi="Arial" w:cs="Arial"/>
        </w:rPr>
        <w:t xml:space="preserve"> </w:t>
      </w:r>
    </w:p>
    <w:p w14:paraId="4DF1169F" w14:textId="77777777" w:rsidR="00AD15BD" w:rsidRDefault="00FD6B7E" w:rsidP="001B3483">
      <w:pPr>
        <w:spacing w:line="480" w:lineRule="auto"/>
        <w:rPr>
          <w:rFonts w:ascii="Arial" w:hAnsi="Arial" w:cs="Arial"/>
        </w:rPr>
      </w:pPr>
      <w:r>
        <w:rPr>
          <w:rFonts w:ascii="Arial" w:hAnsi="Arial" w:cs="Arial"/>
        </w:rPr>
        <w:lastRenderedPageBreak/>
        <w:t>FIGURE LEGENDS</w:t>
      </w:r>
    </w:p>
    <w:p w14:paraId="34FDA861" w14:textId="77777777" w:rsidR="00FD6B7E" w:rsidRDefault="00FD6B7E" w:rsidP="001B3483">
      <w:pPr>
        <w:spacing w:line="480" w:lineRule="auto"/>
        <w:rPr>
          <w:rFonts w:ascii="Arial" w:hAnsi="Arial" w:cs="Arial"/>
        </w:rPr>
      </w:pPr>
      <w:r>
        <w:rPr>
          <w:rFonts w:ascii="Arial" w:hAnsi="Arial" w:cs="Arial"/>
        </w:rPr>
        <w:t xml:space="preserve">Figure 1.  </w:t>
      </w:r>
      <w:bookmarkStart w:id="14" w:name="_Hlk9501332"/>
      <w:r>
        <w:rPr>
          <w:rFonts w:ascii="Arial" w:hAnsi="Arial" w:cs="Arial"/>
        </w:rPr>
        <w:t>Observed</w:t>
      </w:r>
      <w:r w:rsidR="00BC05B9">
        <w:rPr>
          <w:rFonts w:ascii="Arial" w:hAnsi="Arial" w:cs="Arial"/>
        </w:rPr>
        <w:t>/</w:t>
      </w:r>
      <w:r>
        <w:rPr>
          <w:rFonts w:ascii="Arial" w:hAnsi="Arial" w:cs="Arial"/>
        </w:rPr>
        <w:t xml:space="preserve">expected ratios for rates of </w:t>
      </w:r>
      <w:r w:rsidR="00942C4E">
        <w:rPr>
          <w:rFonts w:ascii="Arial" w:hAnsi="Arial" w:cs="Arial"/>
        </w:rPr>
        <w:t xml:space="preserve">primary </w:t>
      </w:r>
      <w:r>
        <w:rPr>
          <w:rFonts w:ascii="Arial" w:hAnsi="Arial" w:cs="Arial"/>
        </w:rPr>
        <w:t>total knee arthroplast</w:t>
      </w:r>
      <w:r w:rsidR="00D3064C">
        <w:rPr>
          <w:rFonts w:ascii="Arial" w:hAnsi="Arial" w:cs="Arial"/>
        </w:rPr>
        <w:t>y</w:t>
      </w:r>
      <w:r>
        <w:rPr>
          <w:rFonts w:ascii="Arial" w:hAnsi="Arial" w:cs="Arial"/>
        </w:rPr>
        <w:t xml:space="preserve"> among white Medicare beneficiaries age 65 to 89 in 2011-2015, by Health Referral Region.  </w:t>
      </w:r>
      <w:r w:rsidR="00BC05B9">
        <w:rPr>
          <w:rFonts w:ascii="Arial" w:hAnsi="Arial" w:cs="Arial"/>
        </w:rPr>
        <w:t xml:space="preserve">Expected rates were based on models that adjusted for age, sex, </w:t>
      </w:r>
      <w:bookmarkStart w:id="15" w:name="_Hlk9503217"/>
      <w:r w:rsidR="00BC05B9">
        <w:rPr>
          <w:rFonts w:ascii="Arial" w:hAnsi="Arial" w:cs="Arial"/>
        </w:rPr>
        <w:t>presence of knee symptoms, area-based measures of obesity, smoking, and physically demanding occupations, 20 comorbid conditions, poverty, and area-based socioeconomic score.</w:t>
      </w:r>
      <w:bookmarkEnd w:id="15"/>
      <w:r w:rsidR="00BC05B9">
        <w:rPr>
          <w:rFonts w:ascii="Arial" w:hAnsi="Arial" w:cs="Arial"/>
        </w:rPr>
        <w:t xml:space="preserve">  </w:t>
      </w:r>
      <w:r>
        <w:rPr>
          <w:rFonts w:ascii="Arial" w:hAnsi="Arial" w:cs="Arial"/>
        </w:rPr>
        <w:t>Ratios greater than 1.0 indicate higher than expected rates of total knee arthroplasty, while ratios less than 1.0 indicate lower than expected rates.</w:t>
      </w:r>
    </w:p>
    <w:bookmarkEnd w:id="14"/>
    <w:p w14:paraId="02316A2F" w14:textId="77777777" w:rsidR="00942C4E" w:rsidRDefault="00942C4E" w:rsidP="001B3483">
      <w:pPr>
        <w:spacing w:line="480" w:lineRule="auto"/>
        <w:rPr>
          <w:rFonts w:ascii="Arial" w:hAnsi="Arial" w:cs="Arial"/>
        </w:rPr>
      </w:pPr>
    </w:p>
    <w:p w14:paraId="3CC3317D" w14:textId="77777777" w:rsidR="00FD6B7E" w:rsidRDefault="00FD6B7E" w:rsidP="001B3483">
      <w:pPr>
        <w:spacing w:line="480" w:lineRule="auto"/>
        <w:rPr>
          <w:rFonts w:ascii="Arial" w:hAnsi="Arial" w:cs="Arial"/>
        </w:rPr>
      </w:pPr>
      <w:r>
        <w:rPr>
          <w:rFonts w:ascii="Arial" w:hAnsi="Arial" w:cs="Arial"/>
        </w:rPr>
        <w:t>Figure 2.  Associations between the percent of beneficiaries living in rural areas, the number of outpatient visits for knee complaints, the percent of beneficiaries in Medicare Advantage plans, and the number of surgeon</w:t>
      </w:r>
      <w:r w:rsidR="009F7527">
        <w:rPr>
          <w:rFonts w:ascii="Arial" w:hAnsi="Arial" w:cs="Arial"/>
        </w:rPr>
        <w:t>s</w:t>
      </w:r>
      <w:r>
        <w:rPr>
          <w:rFonts w:ascii="Arial" w:hAnsi="Arial" w:cs="Arial"/>
        </w:rPr>
        <w:t xml:space="preserve"> performing total knee arthroplasties per 10,000 beneficiaries and the observed</w:t>
      </w:r>
      <w:r w:rsidR="00E36345">
        <w:rPr>
          <w:rFonts w:ascii="Arial" w:hAnsi="Arial" w:cs="Arial"/>
        </w:rPr>
        <w:t>/</w:t>
      </w:r>
      <w:r>
        <w:rPr>
          <w:rFonts w:ascii="Arial" w:hAnsi="Arial" w:cs="Arial"/>
        </w:rPr>
        <w:t xml:space="preserve">expected ratio for rates of </w:t>
      </w:r>
      <w:r w:rsidR="00942C4E">
        <w:rPr>
          <w:rFonts w:ascii="Arial" w:hAnsi="Arial" w:cs="Arial"/>
        </w:rPr>
        <w:t xml:space="preserve">primary </w:t>
      </w:r>
      <w:r>
        <w:rPr>
          <w:rFonts w:ascii="Arial" w:hAnsi="Arial" w:cs="Arial"/>
        </w:rPr>
        <w:t>total knee arthroplasty</w:t>
      </w:r>
      <w:r w:rsidR="00F35AFE">
        <w:rPr>
          <w:rFonts w:ascii="Arial" w:hAnsi="Arial" w:cs="Arial"/>
        </w:rPr>
        <w:t xml:space="preserve"> among white Medicare beneficiaries</w:t>
      </w:r>
      <w:r>
        <w:rPr>
          <w:rFonts w:ascii="Arial" w:hAnsi="Arial" w:cs="Arial"/>
        </w:rPr>
        <w:t xml:space="preserve"> in each Health Referral Region.</w:t>
      </w:r>
    </w:p>
    <w:p w14:paraId="274E6CE5" w14:textId="77777777" w:rsidR="00942C4E" w:rsidRDefault="00942C4E" w:rsidP="001B3483">
      <w:pPr>
        <w:spacing w:line="480" w:lineRule="auto"/>
        <w:rPr>
          <w:rFonts w:ascii="Arial" w:hAnsi="Arial" w:cs="Arial"/>
        </w:rPr>
      </w:pPr>
    </w:p>
    <w:p w14:paraId="06B44790" w14:textId="77777777" w:rsidR="009F7527" w:rsidRDefault="009F7527" w:rsidP="001B3483">
      <w:pPr>
        <w:spacing w:line="480" w:lineRule="auto"/>
        <w:rPr>
          <w:rFonts w:ascii="Arial" w:hAnsi="Arial" w:cs="Arial"/>
        </w:rPr>
      </w:pPr>
      <w:r>
        <w:rPr>
          <w:rFonts w:ascii="Arial" w:hAnsi="Arial" w:cs="Arial"/>
        </w:rPr>
        <w:t xml:space="preserve">Figure 3.  </w:t>
      </w:r>
      <w:r w:rsidR="00F35AFE">
        <w:rPr>
          <w:rFonts w:ascii="Arial" w:hAnsi="Arial" w:cs="Arial"/>
        </w:rPr>
        <w:t>Observed</w:t>
      </w:r>
      <w:r w:rsidR="00E36345">
        <w:rPr>
          <w:rFonts w:ascii="Arial" w:hAnsi="Arial" w:cs="Arial"/>
        </w:rPr>
        <w:t>/</w:t>
      </w:r>
      <w:r w:rsidR="00F35AFE">
        <w:rPr>
          <w:rFonts w:ascii="Arial" w:hAnsi="Arial" w:cs="Arial"/>
        </w:rPr>
        <w:t>expected ratios</w:t>
      </w:r>
      <w:r w:rsidR="00F35AFE" w:rsidRPr="00F35AFE">
        <w:t xml:space="preserve"> </w:t>
      </w:r>
      <w:r w:rsidR="00F35AFE" w:rsidRPr="00F35AFE">
        <w:rPr>
          <w:rFonts w:ascii="Arial" w:hAnsi="Arial" w:cs="Arial"/>
        </w:rPr>
        <w:t>for rates of</w:t>
      </w:r>
      <w:r w:rsidR="00942C4E">
        <w:rPr>
          <w:rFonts w:ascii="Arial" w:hAnsi="Arial" w:cs="Arial"/>
        </w:rPr>
        <w:t xml:space="preserve"> primary</w:t>
      </w:r>
      <w:r w:rsidR="00F35AFE" w:rsidRPr="00F35AFE">
        <w:rPr>
          <w:rFonts w:ascii="Arial" w:hAnsi="Arial" w:cs="Arial"/>
        </w:rPr>
        <w:t xml:space="preserve"> total knee arthroplasty</w:t>
      </w:r>
      <w:r w:rsidR="00F35AFE">
        <w:rPr>
          <w:rFonts w:ascii="Arial" w:hAnsi="Arial" w:cs="Arial"/>
        </w:rPr>
        <w:t xml:space="preserve"> in each Health Referral Region among white Medicare beneficiaries, stratified by expected probability of total knee arthroplasty.  Expected probabilities were stratified into quartiles from very low (on the left) to highest (on the right), and quartile-specific observed</w:t>
      </w:r>
      <w:r w:rsidR="00E36345">
        <w:rPr>
          <w:rFonts w:ascii="Arial" w:hAnsi="Arial" w:cs="Arial"/>
        </w:rPr>
        <w:t>/</w:t>
      </w:r>
      <w:r w:rsidR="00F35AFE">
        <w:rPr>
          <w:rFonts w:ascii="Arial" w:hAnsi="Arial" w:cs="Arial"/>
        </w:rPr>
        <w:t xml:space="preserve">expected ratios were computed for each region.   </w:t>
      </w:r>
    </w:p>
    <w:p w14:paraId="4D2A25E5" w14:textId="77777777" w:rsidR="00942C4E" w:rsidRDefault="00942C4E" w:rsidP="001B3483">
      <w:pPr>
        <w:spacing w:line="480" w:lineRule="auto"/>
        <w:rPr>
          <w:rFonts w:ascii="Arial" w:hAnsi="Arial" w:cs="Arial"/>
        </w:rPr>
      </w:pPr>
    </w:p>
    <w:p w14:paraId="64FCA013" w14:textId="77777777" w:rsidR="00F35AFE" w:rsidRDefault="00F35AFE" w:rsidP="001B3483">
      <w:pPr>
        <w:spacing w:line="480" w:lineRule="auto"/>
        <w:rPr>
          <w:rFonts w:ascii="Arial" w:hAnsi="Arial" w:cs="Arial"/>
        </w:rPr>
      </w:pPr>
      <w:r>
        <w:rPr>
          <w:rFonts w:ascii="Arial" w:hAnsi="Arial" w:cs="Arial"/>
        </w:rPr>
        <w:t>Figure 4.  Associations between rates of</w:t>
      </w:r>
      <w:r w:rsidR="00942C4E">
        <w:rPr>
          <w:rFonts w:ascii="Arial" w:hAnsi="Arial" w:cs="Arial"/>
        </w:rPr>
        <w:t xml:space="preserve"> primary</w:t>
      </w:r>
      <w:r>
        <w:rPr>
          <w:rFonts w:ascii="Arial" w:hAnsi="Arial" w:cs="Arial"/>
        </w:rPr>
        <w:t xml:space="preserve"> total knee arthroplasty among white Medicare beneficiaries with either dementia, peripheral vascular disease, leg ulcers, or who were age 65 </w:t>
      </w:r>
      <w:r>
        <w:rPr>
          <w:rFonts w:ascii="Arial" w:hAnsi="Arial" w:cs="Arial"/>
        </w:rPr>
        <w:lastRenderedPageBreak/>
        <w:t>to 69 with no comorbidities and the observed</w:t>
      </w:r>
      <w:r w:rsidR="00E36345">
        <w:rPr>
          <w:rFonts w:ascii="Arial" w:hAnsi="Arial" w:cs="Arial"/>
        </w:rPr>
        <w:t>/</w:t>
      </w:r>
      <w:r>
        <w:rPr>
          <w:rFonts w:ascii="Arial" w:hAnsi="Arial" w:cs="Arial"/>
        </w:rPr>
        <w:t>expected ratio</w:t>
      </w:r>
      <w:r w:rsidR="0045123D">
        <w:rPr>
          <w:rFonts w:ascii="Arial" w:hAnsi="Arial" w:cs="Arial"/>
        </w:rPr>
        <w:t xml:space="preserve"> for rates of total knee arthroplasty</w:t>
      </w:r>
      <w:r>
        <w:rPr>
          <w:rFonts w:ascii="Arial" w:hAnsi="Arial" w:cs="Arial"/>
        </w:rPr>
        <w:t xml:space="preserve"> by Health Referral Region.</w:t>
      </w:r>
    </w:p>
    <w:p w14:paraId="4A95E998" w14:textId="77777777" w:rsidR="00F35AFE" w:rsidRDefault="00F35AFE" w:rsidP="001B3483">
      <w:pPr>
        <w:spacing w:line="480" w:lineRule="auto"/>
        <w:rPr>
          <w:rFonts w:ascii="Arial" w:hAnsi="Arial" w:cs="Arial"/>
        </w:rPr>
      </w:pPr>
      <w:r>
        <w:rPr>
          <w:rFonts w:ascii="Arial" w:hAnsi="Arial" w:cs="Arial"/>
        </w:rPr>
        <w:t xml:space="preserve">Figure 5.  </w:t>
      </w:r>
      <w:r w:rsidR="0045123D">
        <w:rPr>
          <w:rFonts w:ascii="Arial" w:hAnsi="Arial" w:cs="Arial"/>
        </w:rPr>
        <w:t>Association between the observed</w:t>
      </w:r>
      <w:r w:rsidR="00E36345">
        <w:rPr>
          <w:rFonts w:ascii="Arial" w:hAnsi="Arial" w:cs="Arial"/>
        </w:rPr>
        <w:t>/</w:t>
      </w:r>
      <w:r w:rsidR="0045123D">
        <w:rPr>
          <w:rFonts w:ascii="Arial" w:hAnsi="Arial" w:cs="Arial"/>
        </w:rPr>
        <w:t xml:space="preserve">expected ratios for rates of </w:t>
      </w:r>
      <w:r w:rsidR="00942C4E">
        <w:rPr>
          <w:rFonts w:ascii="Arial" w:hAnsi="Arial" w:cs="Arial"/>
        </w:rPr>
        <w:t xml:space="preserve">primary </w:t>
      </w:r>
      <w:r w:rsidR="0045123D">
        <w:rPr>
          <w:rFonts w:ascii="Arial" w:hAnsi="Arial" w:cs="Arial"/>
        </w:rPr>
        <w:t>total knee arthroplasty between black Medicare beneficiaries</w:t>
      </w:r>
      <w:r w:rsidR="00942C4E">
        <w:rPr>
          <w:rFonts w:ascii="Arial" w:hAnsi="Arial" w:cs="Arial"/>
        </w:rPr>
        <w:t xml:space="preserve"> and white Medicare beneficiaries</w:t>
      </w:r>
      <w:r w:rsidR="0045123D">
        <w:rPr>
          <w:rFonts w:ascii="Arial" w:hAnsi="Arial" w:cs="Arial"/>
        </w:rPr>
        <w:t xml:space="preserve">.  </w:t>
      </w:r>
    </w:p>
    <w:p w14:paraId="742F4D3F" w14:textId="77777777" w:rsidR="00AD15BD" w:rsidRDefault="00AD15BD" w:rsidP="001B3483">
      <w:pPr>
        <w:spacing w:line="480" w:lineRule="auto"/>
        <w:rPr>
          <w:rFonts w:ascii="Arial" w:hAnsi="Arial" w:cs="Arial"/>
        </w:rPr>
      </w:pPr>
    </w:p>
    <w:p w14:paraId="55B372B4" w14:textId="77777777" w:rsidR="0099717A" w:rsidRDefault="0099717A" w:rsidP="001B3483">
      <w:pPr>
        <w:spacing w:line="480" w:lineRule="auto"/>
        <w:rPr>
          <w:rFonts w:ascii="Arial" w:hAnsi="Arial" w:cs="Arial"/>
        </w:rPr>
      </w:pPr>
    </w:p>
    <w:p w14:paraId="6044574E" w14:textId="77777777" w:rsidR="0099717A" w:rsidRDefault="0099717A" w:rsidP="001B3483">
      <w:pPr>
        <w:spacing w:line="480" w:lineRule="auto"/>
        <w:rPr>
          <w:rFonts w:ascii="Arial" w:hAnsi="Arial" w:cs="Arial"/>
        </w:rPr>
      </w:pPr>
    </w:p>
    <w:p w14:paraId="38D6251A" w14:textId="77777777" w:rsidR="0099717A" w:rsidRDefault="0099717A" w:rsidP="001B3483">
      <w:pPr>
        <w:spacing w:line="480" w:lineRule="auto"/>
        <w:rPr>
          <w:rFonts w:ascii="Arial" w:hAnsi="Arial" w:cs="Arial"/>
        </w:rPr>
      </w:pPr>
    </w:p>
    <w:p w14:paraId="0A5A2127" w14:textId="77777777" w:rsidR="0099717A" w:rsidRDefault="0099717A" w:rsidP="001B3483">
      <w:pPr>
        <w:spacing w:line="480" w:lineRule="auto"/>
        <w:rPr>
          <w:rFonts w:ascii="Arial" w:hAnsi="Arial" w:cs="Arial"/>
        </w:rPr>
      </w:pPr>
    </w:p>
    <w:sectPr w:rsidR="0099717A" w:rsidSect="00942C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Abhijit Dasgupta" w:date="2019-05-28T13:56:00Z" w:initials="AD">
    <w:p w14:paraId="7C31CD46" w14:textId="77777777" w:rsidR="001B1B03" w:rsidRDefault="001B1B03" w:rsidP="00D70BBD">
      <w:pPr>
        <w:pStyle w:val="CommentText"/>
        <w:jc w:val="both"/>
      </w:pPr>
      <w:r>
        <w:rPr>
          <w:rStyle w:val="CommentReference"/>
        </w:rPr>
        <w:annotationRef/>
      </w:r>
      <w:r>
        <w:t xml:space="preserve">I’m not sure this question is relevant, since what we’re interested in is the total expected number of </w:t>
      </w:r>
      <w:proofErr w:type="spellStart"/>
      <w:r w:rsidR="00F551EA">
        <w:t>tka</w:t>
      </w:r>
      <w:proofErr w:type="spellEnd"/>
      <w:r w:rsidR="00F551EA">
        <w:t>. Even if we did a hierarchical model, we’d probably see an effect of year, since each year will be different. Would we have focused on the year x other variables interaction in that case?</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31CD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31CD46" w16cid:durableId="2097BC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E8704" w14:textId="77777777" w:rsidR="00324030" w:rsidRDefault="00324030" w:rsidP="00C55BAD">
      <w:pPr>
        <w:spacing w:after="0" w:line="240" w:lineRule="auto"/>
      </w:pPr>
      <w:r>
        <w:separator/>
      </w:r>
    </w:p>
  </w:endnote>
  <w:endnote w:type="continuationSeparator" w:id="0">
    <w:p w14:paraId="652B28E4" w14:textId="77777777" w:rsidR="00324030" w:rsidRDefault="00324030" w:rsidP="00C55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63596" w14:textId="77777777" w:rsidR="00324030" w:rsidRDefault="00324030" w:rsidP="00C55BAD">
      <w:pPr>
        <w:spacing w:after="0" w:line="240" w:lineRule="auto"/>
      </w:pPr>
      <w:r>
        <w:separator/>
      </w:r>
    </w:p>
  </w:footnote>
  <w:footnote w:type="continuationSeparator" w:id="0">
    <w:p w14:paraId="6419758E" w14:textId="77777777" w:rsidR="00324030" w:rsidRDefault="00324030" w:rsidP="00C55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5233766"/>
      <w:docPartObj>
        <w:docPartGallery w:val="Page Numbers (Top of Page)"/>
        <w:docPartUnique/>
      </w:docPartObj>
    </w:sdtPr>
    <w:sdtEndPr>
      <w:rPr>
        <w:noProof/>
      </w:rPr>
    </w:sdtEndPr>
    <w:sdtContent>
      <w:p w14:paraId="47DFF21F" w14:textId="77777777" w:rsidR="00DE37F6" w:rsidRDefault="00DE37F6">
        <w:pPr>
          <w:pStyle w:val="Header"/>
          <w:jc w:val="right"/>
        </w:pPr>
        <w:r>
          <w:fldChar w:fldCharType="begin"/>
        </w:r>
        <w:r>
          <w:instrText xml:space="preserve"> PAGE   \* MERGEFORMAT </w:instrText>
        </w:r>
        <w:r>
          <w:fldChar w:fldCharType="separate"/>
        </w:r>
        <w:r w:rsidR="007369FE">
          <w:rPr>
            <w:noProof/>
          </w:rPr>
          <w:t>7</w:t>
        </w:r>
        <w:r>
          <w:rPr>
            <w:noProof/>
          </w:rPr>
          <w:fldChar w:fldCharType="end"/>
        </w:r>
      </w:p>
    </w:sdtContent>
  </w:sdt>
  <w:p w14:paraId="75586CC5" w14:textId="77777777" w:rsidR="00DE37F6" w:rsidRDefault="00DE37F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bhijit Dasgupta">
    <w15:presenceInfo w15:providerId="Windows Live" w15:userId="4ab8ced9e487c9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AD"/>
    <w:rsid w:val="00003946"/>
    <w:rsid w:val="00006BDE"/>
    <w:rsid w:val="000111CD"/>
    <w:rsid w:val="0001425D"/>
    <w:rsid w:val="000150A3"/>
    <w:rsid w:val="00016FD8"/>
    <w:rsid w:val="000269FA"/>
    <w:rsid w:val="00026DA3"/>
    <w:rsid w:val="0003142E"/>
    <w:rsid w:val="00035312"/>
    <w:rsid w:val="00040431"/>
    <w:rsid w:val="00044721"/>
    <w:rsid w:val="000470D8"/>
    <w:rsid w:val="000500B6"/>
    <w:rsid w:val="00055F74"/>
    <w:rsid w:val="000622D1"/>
    <w:rsid w:val="00064E61"/>
    <w:rsid w:val="00074333"/>
    <w:rsid w:val="00076EB8"/>
    <w:rsid w:val="0008076F"/>
    <w:rsid w:val="00081EB0"/>
    <w:rsid w:val="00082B9B"/>
    <w:rsid w:val="0008346C"/>
    <w:rsid w:val="00083507"/>
    <w:rsid w:val="0009126B"/>
    <w:rsid w:val="00091741"/>
    <w:rsid w:val="00091F02"/>
    <w:rsid w:val="000A18C8"/>
    <w:rsid w:val="000A4315"/>
    <w:rsid w:val="000B0671"/>
    <w:rsid w:val="000B57E2"/>
    <w:rsid w:val="000B6484"/>
    <w:rsid w:val="000B75AB"/>
    <w:rsid w:val="000C26B6"/>
    <w:rsid w:val="000D682B"/>
    <w:rsid w:val="000E541C"/>
    <w:rsid w:val="000E7B9B"/>
    <w:rsid w:val="000F3C51"/>
    <w:rsid w:val="000F5617"/>
    <w:rsid w:val="000F7232"/>
    <w:rsid w:val="001003BA"/>
    <w:rsid w:val="00100C65"/>
    <w:rsid w:val="00102F95"/>
    <w:rsid w:val="0011586B"/>
    <w:rsid w:val="001175B9"/>
    <w:rsid w:val="001332F6"/>
    <w:rsid w:val="001345D2"/>
    <w:rsid w:val="00136000"/>
    <w:rsid w:val="0014263D"/>
    <w:rsid w:val="001443C7"/>
    <w:rsid w:val="00145F5A"/>
    <w:rsid w:val="00166CB3"/>
    <w:rsid w:val="001730F2"/>
    <w:rsid w:val="00174FA1"/>
    <w:rsid w:val="0018076D"/>
    <w:rsid w:val="00182882"/>
    <w:rsid w:val="00193124"/>
    <w:rsid w:val="0019455D"/>
    <w:rsid w:val="001962C1"/>
    <w:rsid w:val="001976FB"/>
    <w:rsid w:val="001A1797"/>
    <w:rsid w:val="001B1B03"/>
    <w:rsid w:val="001B1F2A"/>
    <w:rsid w:val="001B3483"/>
    <w:rsid w:val="001C0F44"/>
    <w:rsid w:val="001C16FA"/>
    <w:rsid w:val="001C3723"/>
    <w:rsid w:val="001C3A68"/>
    <w:rsid w:val="001C45FA"/>
    <w:rsid w:val="001D07A0"/>
    <w:rsid w:val="001D0F6A"/>
    <w:rsid w:val="001D431F"/>
    <w:rsid w:val="001D6BC3"/>
    <w:rsid w:val="001D7395"/>
    <w:rsid w:val="001E35E2"/>
    <w:rsid w:val="001E777C"/>
    <w:rsid w:val="001F273B"/>
    <w:rsid w:val="001F403D"/>
    <w:rsid w:val="001F6755"/>
    <w:rsid w:val="001F748C"/>
    <w:rsid w:val="00217D1C"/>
    <w:rsid w:val="00225846"/>
    <w:rsid w:val="00230D48"/>
    <w:rsid w:val="00234ECE"/>
    <w:rsid w:val="00236D82"/>
    <w:rsid w:val="00245C6E"/>
    <w:rsid w:val="002467FC"/>
    <w:rsid w:val="002704B3"/>
    <w:rsid w:val="002736E9"/>
    <w:rsid w:val="00274322"/>
    <w:rsid w:val="00285C0B"/>
    <w:rsid w:val="002868E3"/>
    <w:rsid w:val="00290AEC"/>
    <w:rsid w:val="00290D44"/>
    <w:rsid w:val="00290E2D"/>
    <w:rsid w:val="002A4834"/>
    <w:rsid w:val="002A6AE1"/>
    <w:rsid w:val="002B2D7D"/>
    <w:rsid w:val="002B71C2"/>
    <w:rsid w:val="002C0AC1"/>
    <w:rsid w:val="002C6888"/>
    <w:rsid w:val="002C7FC9"/>
    <w:rsid w:val="002E0B03"/>
    <w:rsid w:val="002E100D"/>
    <w:rsid w:val="00304B74"/>
    <w:rsid w:val="00305CA4"/>
    <w:rsid w:val="00306112"/>
    <w:rsid w:val="0031409C"/>
    <w:rsid w:val="0031434D"/>
    <w:rsid w:val="00322D8D"/>
    <w:rsid w:val="00324030"/>
    <w:rsid w:val="00326F97"/>
    <w:rsid w:val="0033142A"/>
    <w:rsid w:val="00332282"/>
    <w:rsid w:val="0033459E"/>
    <w:rsid w:val="00337499"/>
    <w:rsid w:val="00337E16"/>
    <w:rsid w:val="00337FAC"/>
    <w:rsid w:val="00342AEA"/>
    <w:rsid w:val="0034300E"/>
    <w:rsid w:val="0036738D"/>
    <w:rsid w:val="003708CE"/>
    <w:rsid w:val="00381976"/>
    <w:rsid w:val="003829E9"/>
    <w:rsid w:val="003842F2"/>
    <w:rsid w:val="00387451"/>
    <w:rsid w:val="00387EB5"/>
    <w:rsid w:val="003C1EAE"/>
    <w:rsid w:val="003C2214"/>
    <w:rsid w:val="003E10B6"/>
    <w:rsid w:val="003E48E4"/>
    <w:rsid w:val="003F0565"/>
    <w:rsid w:val="003F0FDF"/>
    <w:rsid w:val="003F5ABD"/>
    <w:rsid w:val="00401491"/>
    <w:rsid w:val="0040237E"/>
    <w:rsid w:val="00404D04"/>
    <w:rsid w:val="004079C6"/>
    <w:rsid w:val="00420CB8"/>
    <w:rsid w:val="00421B8F"/>
    <w:rsid w:val="00426DAC"/>
    <w:rsid w:val="00440B01"/>
    <w:rsid w:val="00450344"/>
    <w:rsid w:val="0045123D"/>
    <w:rsid w:val="00453058"/>
    <w:rsid w:val="00470BA6"/>
    <w:rsid w:val="00472905"/>
    <w:rsid w:val="00475B91"/>
    <w:rsid w:val="00492B8C"/>
    <w:rsid w:val="00492C66"/>
    <w:rsid w:val="00496CAC"/>
    <w:rsid w:val="004A36D4"/>
    <w:rsid w:val="004C4186"/>
    <w:rsid w:val="004C5A83"/>
    <w:rsid w:val="004C7882"/>
    <w:rsid w:val="004D1258"/>
    <w:rsid w:val="004D32F8"/>
    <w:rsid w:val="004D3D31"/>
    <w:rsid w:val="004D54A7"/>
    <w:rsid w:val="004E2B7E"/>
    <w:rsid w:val="004E5930"/>
    <w:rsid w:val="004F3303"/>
    <w:rsid w:val="004F4769"/>
    <w:rsid w:val="005006D4"/>
    <w:rsid w:val="00510AF0"/>
    <w:rsid w:val="005146D9"/>
    <w:rsid w:val="00527303"/>
    <w:rsid w:val="00535B7D"/>
    <w:rsid w:val="00540C93"/>
    <w:rsid w:val="0054134D"/>
    <w:rsid w:val="0055113C"/>
    <w:rsid w:val="00562B11"/>
    <w:rsid w:val="0056707B"/>
    <w:rsid w:val="005753DA"/>
    <w:rsid w:val="0058046F"/>
    <w:rsid w:val="00581BA1"/>
    <w:rsid w:val="00587AA3"/>
    <w:rsid w:val="005916B9"/>
    <w:rsid w:val="005A2371"/>
    <w:rsid w:val="005B72B3"/>
    <w:rsid w:val="005C337C"/>
    <w:rsid w:val="005C3885"/>
    <w:rsid w:val="005C5E4D"/>
    <w:rsid w:val="005D00FB"/>
    <w:rsid w:val="005D2E95"/>
    <w:rsid w:val="005D6E5D"/>
    <w:rsid w:val="005E1BC6"/>
    <w:rsid w:val="005E4163"/>
    <w:rsid w:val="005E72DA"/>
    <w:rsid w:val="005E7E8B"/>
    <w:rsid w:val="005F19B4"/>
    <w:rsid w:val="005F1B65"/>
    <w:rsid w:val="005F21C5"/>
    <w:rsid w:val="005F70CB"/>
    <w:rsid w:val="006030C8"/>
    <w:rsid w:val="00605C1C"/>
    <w:rsid w:val="00605F7B"/>
    <w:rsid w:val="00612AAD"/>
    <w:rsid w:val="00643183"/>
    <w:rsid w:val="00646679"/>
    <w:rsid w:val="006551A9"/>
    <w:rsid w:val="006559E2"/>
    <w:rsid w:val="00657000"/>
    <w:rsid w:val="0066255D"/>
    <w:rsid w:val="00663F1C"/>
    <w:rsid w:val="0066684D"/>
    <w:rsid w:val="00666B09"/>
    <w:rsid w:val="006738D2"/>
    <w:rsid w:val="00674955"/>
    <w:rsid w:val="00681736"/>
    <w:rsid w:val="00690107"/>
    <w:rsid w:val="00693F23"/>
    <w:rsid w:val="006A6559"/>
    <w:rsid w:val="006B58FB"/>
    <w:rsid w:val="006C0B7F"/>
    <w:rsid w:val="006C3276"/>
    <w:rsid w:val="006C438C"/>
    <w:rsid w:val="006C7723"/>
    <w:rsid w:val="006D318A"/>
    <w:rsid w:val="006F3BB8"/>
    <w:rsid w:val="00700433"/>
    <w:rsid w:val="007022BD"/>
    <w:rsid w:val="007035AA"/>
    <w:rsid w:val="00703E6C"/>
    <w:rsid w:val="00706D3A"/>
    <w:rsid w:val="00713051"/>
    <w:rsid w:val="007219FE"/>
    <w:rsid w:val="00723816"/>
    <w:rsid w:val="00724578"/>
    <w:rsid w:val="00730BC7"/>
    <w:rsid w:val="00736447"/>
    <w:rsid w:val="0073653D"/>
    <w:rsid w:val="007369FE"/>
    <w:rsid w:val="00737DA2"/>
    <w:rsid w:val="00744759"/>
    <w:rsid w:val="00745BA3"/>
    <w:rsid w:val="007462A0"/>
    <w:rsid w:val="00761A25"/>
    <w:rsid w:val="00762B63"/>
    <w:rsid w:val="00763218"/>
    <w:rsid w:val="00767CAE"/>
    <w:rsid w:val="00772DCF"/>
    <w:rsid w:val="00777827"/>
    <w:rsid w:val="007778EB"/>
    <w:rsid w:val="00797663"/>
    <w:rsid w:val="007A59F5"/>
    <w:rsid w:val="007A64CA"/>
    <w:rsid w:val="007A6CA8"/>
    <w:rsid w:val="007C55B0"/>
    <w:rsid w:val="007C56C4"/>
    <w:rsid w:val="007D7B80"/>
    <w:rsid w:val="007E7098"/>
    <w:rsid w:val="008030DC"/>
    <w:rsid w:val="008045DD"/>
    <w:rsid w:val="008046F0"/>
    <w:rsid w:val="00806165"/>
    <w:rsid w:val="00814E4F"/>
    <w:rsid w:val="00814EF2"/>
    <w:rsid w:val="008201B5"/>
    <w:rsid w:val="0082735C"/>
    <w:rsid w:val="00832BC5"/>
    <w:rsid w:val="00833F0F"/>
    <w:rsid w:val="00837ADF"/>
    <w:rsid w:val="00843DA9"/>
    <w:rsid w:val="00860F39"/>
    <w:rsid w:val="00863286"/>
    <w:rsid w:val="008640AE"/>
    <w:rsid w:val="008741A6"/>
    <w:rsid w:val="008760A3"/>
    <w:rsid w:val="008777F6"/>
    <w:rsid w:val="00882654"/>
    <w:rsid w:val="00882C96"/>
    <w:rsid w:val="00894B37"/>
    <w:rsid w:val="008A4847"/>
    <w:rsid w:val="008A787B"/>
    <w:rsid w:val="008B2A03"/>
    <w:rsid w:val="008C701C"/>
    <w:rsid w:val="008D4FC7"/>
    <w:rsid w:val="008D50B4"/>
    <w:rsid w:val="008D643B"/>
    <w:rsid w:val="008E3106"/>
    <w:rsid w:val="008F0F84"/>
    <w:rsid w:val="008F317C"/>
    <w:rsid w:val="008F565D"/>
    <w:rsid w:val="008F6219"/>
    <w:rsid w:val="008F653A"/>
    <w:rsid w:val="0090444F"/>
    <w:rsid w:val="00907BED"/>
    <w:rsid w:val="00914E49"/>
    <w:rsid w:val="00915389"/>
    <w:rsid w:val="0092168D"/>
    <w:rsid w:val="00923D8F"/>
    <w:rsid w:val="00935F68"/>
    <w:rsid w:val="00942C4E"/>
    <w:rsid w:val="0094399B"/>
    <w:rsid w:val="00943D6B"/>
    <w:rsid w:val="00950CFC"/>
    <w:rsid w:val="0095197D"/>
    <w:rsid w:val="009657A8"/>
    <w:rsid w:val="00970493"/>
    <w:rsid w:val="00970B62"/>
    <w:rsid w:val="0097210C"/>
    <w:rsid w:val="00972ABC"/>
    <w:rsid w:val="00972F5C"/>
    <w:rsid w:val="009778BA"/>
    <w:rsid w:val="00977BCD"/>
    <w:rsid w:val="009822A5"/>
    <w:rsid w:val="00982F8A"/>
    <w:rsid w:val="00987580"/>
    <w:rsid w:val="009908BA"/>
    <w:rsid w:val="00996CFF"/>
    <w:rsid w:val="0099717A"/>
    <w:rsid w:val="00997605"/>
    <w:rsid w:val="009A7688"/>
    <w:rsid w:val="009A76FD"/>
    <w:rsid w:val="009C0A00"/>
    <w:rsid w:val="009D2545"/>
    <w:rsid w:val="009D42AC"/>
    <w:rsid w:val="009F0210"/>
    <w:rsid w:val="009F1ED2"/>
    <w:rsid w:val="009F7527"/>
    <w:rsid w:val="00A11BF6"/>
    <w:rsid w:val="00A21E76"/>
    <w:rsid w:val="00A30614"/>
    <w:rsid w:val="00A31F55"/>
    <w:rsid w:val="00A41568"/>
    <w:rsid w:val="00A419BC"/>
    <w:rsid w:val="00A43008"/>
    <w:rsid w:val="00A512FB"/>
    <w:rsid w:val="00A54453"/>
    <w:rsid w:val="00A5666A"/>
    <w:rsid w:val="00A5737C"/>
    <w:rsid w:val="00A62E9E"/>
    <w:rsid w:val="00A75FF3"/>
    <w:rsid w:val="00A80C76"/>
    <w:rsid w:val="00A85889"/>
    <w:rsid w:val="00A90D83"/>
    <w:rsid w:val="00A92E5F"/>
    <w:rsid w:val="00AA5E64"/>
    <w:rsid w:val="00AB1B89"/>
    <w:rsid w:val="00AB1D88"/>
    <w:rsid w:val="00AB45BA"/>
    <w:rsid w:val="00AC003E"/>
    <w:rsid w:val="00AD15BD"/>
    <w:rsid w:val="00AD6405"/>
    <w:rsid w:val="00AE2574"/>
    <w:rsid w:val="00AE3E84"/>
    <w:rsid w:val="00AF02BE"/>
    <w:rsid w:val="00AF1F74"/>
    <w:rsid w:val="00AF5363"/>
    <w:rsid w:val="00B01D02"/>
    <w:rsid w:val="00B06C92"/>
    <w:rsid w:val="00B147BB"/>
    <w:rsid w:val="00B26F80"/>
    <w:rsid w:val="00B36D89"/>
    <w:rsid w:val="00B4243D"/>
    <w:rsid w:val="00B4727C"/>
    <w:rsid w:val="00B51777"/>
    <w:rsid w:val="00B663F0"/>
    <w:rsid w:val="00B70B1B"/>
    <w:rsid w:val="00B80090"/>
    <w:rsid w:val="00B91390"/>
    <w:rsid w:val="00B93049"/>
    <w:rsid w:val="00B96E02"/>
    <w:rsid w:val="00BA3FAD"/>
    <w:rsid w:val="00BC05B9"/>
    <w:rsid w:val="00BC1242"/>
    <w:rsid w:val="00BC275D"/>
    <w:rsid w:val="00BD2C44"/>
    <w:rsid w:val="00BD415A"/>
    <w:rsid w:val="00BE1DE8"/>
    <w:rsid w:val="00BE3302"/>
    <w:rsid w:val="00BE663B"/>
    <w:rsid w:val="00BE7FCD"/>
    <w:rsid w:val="00BF35CE"/>
    <w:rsid w:val="00BF3EBE"/>
    <w:rsid w:val="00BF64CB"/>
    <w:rsid w:val="00BF7F46"/>
    <w:rsid w:val="00C01EC6"/>
    <w:rsid w:val="00C02F98"/>
    <w:rsid w:val="00C0493D"/>
    <w:rsid w:val="00C1099F"/>
    <w:rsid w:val="00C10D2B"/>
    <w:rsid w:val="00C11757"/>
    <w:rsid w:val="00C15D5F"/>
    <w:rsid w:val="00C15D73"/>
    <w:rsid w:val="00C22207"/>
    <w:rsid w:val="00C223FC"/>
    <w:rsid w:val="00C2633C"/>
    <w:rsid w:val="00C3191B"/>
    <w:rsid w:val="00C41CE8"/>
    <w:rsid w:val="00C43871"/>
    <w:rsid w:val="00C450FC"/>
    <w:rsid w:val="00C451BF"/>
    <w:rsid w:val="00C55BAD"/>
    <w:rsid w:val="00C56511"/>
    <w:rsid w:val="00C67A2C"/>
    <w:rsid w:val="00C71419"/>
    <w:rsid w:val="00C72803"/>
    <w:rsid w:val="00C76150"/>
    <w:rsid w:val="00C84266"/>
    <w:rsid w:val="00C85460"/>
    <w:rsid w:val="00C856E4"/>
    <w:rsid w:val="00C86ECF"/>
    <w:rsid w:val="00C87EDA"/>
    <w:rsid w:val="00C915E6"/>
    <w:rsid w:val="00CA0EDA"/>
    <w:rsid w:val="00CA3550"/>
    <w:rsid w:val="00CB13AC"/>
    <w:rsid w:val="00CB474D"/>
    <w:rsid w:val="00CB737B"/>
    <w:rsid w:val="00CC333E"/>
    <w:rsid w:val="00CC4929"/>
    <w:rsid w:val="00CC4E73"/>
    <w:rsid w:val="00CD00A6"/>
    <w:rsid w:val="00CE0F4D"/>
    <w:rsid w:val="00CE4AF0"/>
    <w:rsid w:val="00CF72A0"/>
    <w:rsid w:val="00D05589"/>
    <w:rsid w:val="00D05B77"/>
    <w:rsid w:val="00D12D4B"/>
    <w:rsid w:val="00D14F6E"/>
    <w:rsid w:val="00D16A20"/>
    <w:rsid w:val="00D2639C"/>
    <w:rsid w:val="00D3064C"/>
    <w:rsid w:val="00D315AC"/>
    <w:rsid w:val="00D35F72"/>
    <w:rsid w:val="00D444DA"/>
    <w:rsid w:val="00D45E56"/>
    <w:rsid w:val="00D54940"/>
    <w:rsid w:val="00D54CDA"/>
    <w:rsid w:val="00D56279"/>
    <w:rsid w:val="00D6222E"/>
    <w:rsid w:val="00D70832"/>
    <w:rsid w:val="00D70BBD"/>
    <w:rsid w:val="00D7129E"/>
    <w:rsid w:val="00D837A7"/>
    <w:rsid w:val="00D866F0"/>
    <w:rsid w:val="00D9171A"/>
    <w:rsid w:val="00D95398"/>
    <w:rsid w:val="00D97E1A"/>
    <w:rsid w:val="00DA0B4E"/>
    <w:rsid w:val="00DA2E37"/>
    <w:rsid w:val="00DA3770"/>
    <w:rsid w:val="00DB2686"/>
    <w:rsid w:val="00DB7124"/>
    <w:rsid w:val="00DC2702"/>
    <w:rsid w:val="00DD6154"/>
    <w:rsid w:val="00DD6395"/>
    <w:rsid w:val="00DE2C07"/>
    <w:rsid w:val="00DE37F6"/>
    <w:rsid w:val="00DF26E3"/>
    <w:rsid w:val="00DF7EE2"/>
    <w:rsid w:val="00E002D0"/>
    <w:rsid w:val="00E00C8E"/>
    <w:rsid w:val="00E0665B"/>
    <w:rsid w:val="00E17B6B"/>
    <w:rsid w:val="00E275E1"/>
    <w:rsid w:val="00E31950"/>
    <w:rsid w:val="00E33610"/>
    <w:rsid w:val="00E35C07"/>
    <w:rsid w:val="00E36345"/>
    <w:rsid w:val="00E36E84"/>
    <w:rsid w:val="00E43F55"/>
    <w:rsid w:val="00E704BC"/>
    <w:rsid w:val="00E76837"/>
    <w:rsid w:val="00E77AAF"/>
    <w:rsid w:val="00E83926"/>
    <w:rsid w:val="00E86702"/>
    <w:rsid w:val="00E87F60"/>
    <w:rsid w:val="00E90410"/>
    <w:rsid w:val="00E90A94"/>
    <w:rsid w:val="00E91267"/>
    <w:rsid w:val="00EA1286"/>
    <w:rsid w:val="00EA1AEA"/>
    <w:rsid w:val="00EB65FA"/>
    <w:rsid w:val="00EC6301"/>
    <w:rsid w:val="00ED6CE0"/>
    <w:rsid w:val="00EE74F2"/>
    <w:rsid w:val="00EF07DE"/>
    <w:rsid w:val="00EF1D4B"/>
    <w:rsid w:val="00EF45C4"/>
    <w:rsid w:val="00F0562B"/>
    <w:rsid w:val="00F065F4"/>
    <w:rsid w:val="00F07F8D"/>
    <w:rsid w:val="00F25CED"/>
    <w:rsid w:val="00F35AFE"/>
    <w:rsid w:val="00F35D29"/>
    <w:rsid w:val="00F50134"/>
    <w:rsid w:val="00F54062"/>
    <w:rsid w:val="00F551EA"/>
    <w:rsid w:val="00F56B1C"/>
    <w:rsid w:val="00F601D6"/>
    <w:rsid w:val="00F936C2"/>
    <w:rsid w:val="00F94587"/>
    <w:rsid w:val="00F9483A"/>
    <w:rsid w:val="00FA57EA"/>
    <w:rsid w:val="00FB276B"/>
    <w:rsid w:val="00FB5CE1"/>
    <w:rsid w:val="00FB633E"/>
    <w:rsid w:val="00FC42C5"/>
    <w:rsid w:val="00FD6B7E"/>
    <w:rsid w:val="00FF4637"/>
    <w:rsid w:val="00FF6DE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35E5"/>
  <w15:chartTrackingRefBased/>
  <w15:docId w15:val="{3D291900-F5C9-481B-99E0-61746AC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BAD"/>
    <w:rPr>
      <w:color w:val="0563C1" w:themeColor="hyperlink"/>
      <w:u w:val="single"/>
    </w:rPr>
  </w:style>
  <w:style w:type="character" w:customStyle="1" w:styleId="Mention1">
    <w:name w:val="Mention1"/>
    <w:basedOn w:val="DefaultParagraphFont"/>
    <w:uiPriority w:val="99"/>
    <w:semiHidden/>
    <w:unhideWhenUsed/>
    <w:rsid w:val="00C55BAD"/>
    <w:rPr>
      <w:color w:val="2B579A"/>
      <w:shd w:val="clear" w:color="auto" w:fill="E6E6E6"/>
    </w:rPr>
  </w:style>
  <w:style w:type="paragraph" w:styleId="Header">
    <w:name w:val="header"/>
    <w:basedOn w:val="Normal"/>
    <w:link w:val="HeaderChar"/>
    <w:uiPriority w:val="99"/>
    <w:unhideWhenUsed/>
    <w:rsid w:val="00C55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BAD"/>
  </w:style>
  <w:style w:type="paragraph" w:styleId="Footer">
    <w:name w:val="footer"/>
    <w:basedOn w:val="Normal"/>
    <w:link w:val="FooterChar"/>
    <w:uiPriority w:val="99"/>
    <w:unhideWhenUsed/>
    <w:rsid w:val="00C55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BAD"/>
  </w:style>
  <w:style w:type="paragraph" w:styleId="BalloonText">
    <w:name w:val="Balloon Text"/>
    <w:basedOn w:val="Normal"/>
    <w:link w:val="BalloonTextChar"/>
    <w:uiPriority w:val="99"/>
    <w:semiHidden/>
    <w:unhideWhenUsed/>
    <w:rsid w:val="005B72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2B3"/>
    <w:rPr>
      <w:rFonts w:ascii="Segoe UI" w:hAnsi="Segoe UI" w:cs="Segoe UI"/>
      <w:sz w:val="18"/>
      <w:szCs w:val="18"/>
    </w:rPr>
  </w:style>
  <w:style w:type="table" w:styleId="TableGrid">
    <w:name w:val="Table Grid"/>
    <w:basedOn w:val="TableNormal"/>
    <w:uiPriority w:val="39"/>
    <w:rsid w:val="00D35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1B03"/>
    <w:rPr>
      <w:sz w:val="16"/>
      <w:szCs w:val="16"/>
    </w:rPr>
  </w:style>
  <w:style w:type="paragraph" w:styleId="CommentText">
    <w:name w:val="annotation text"/>
    <w:basedOn w:val="Normal"/>
    <w:link w:val="CommentTextChar"/>
    <w:uiPriority w:val="99"/>
    <w:semiHidden/>
    <w:unhideWhenUsed/>
    <w:rsid w:val="001B1B03"/>
    <w:pPr>
      <w:spacing w:line="240" w:lineRule="auto"/>
    </w:pPr>
    <w:rPr>
      <w:sz w:val="20"/>
      <w:szCs w:val="20"/>
    </w:rPr>
  </w:style>
  <w:style w:type="character" w:customStyle="1" w:styleId="CommentTextChar">
    <w:name w:val="Comment Text Char"/>
    <w:basedOn w:val="DefaultParagraphFont"/>
    <w:link w:val="CommentText"/>
    <w:uiPriority w:val="99"/>
    <w:semiHidden/>
    <w:rsid w:val="001B1B03"/>
    <w:rPr>
      <w:sz w:val="20"/>
      <w:szCs w:val="20"/>
    </w:rPr>
  </w:style>
  <w:style w:type="paragraph" w:styleId="CommentSubject">
    <w:name w:val="annotation subject"/>
    <w:basedOn w:val="CommentText"/>
    <w:next w:val="CommentText"/>
    <w:link w:val="CommentSubjectChar"/>
    <w:uiPriority w:val="99"/>
    <w:semiHidden/>
    <w:unhideWhenUsed/>
    <w:rsid w:val="001B1B03"/>
    <w:rPr>
      <w:b/>
      <w:bCs/>
    </w:rPr>
  </w:style>
  <w:style w:type="character" w:customStyle="1" w:styleId="CommentSubjectChar">
    <w:name w:val="Comment Subject Char"/>
    <w:basedOn w:val="CommentTextChar"/>
    <w:link w:val="CommentSubject"/>
    <w:uiPriority w:val="99"/>
    <w:semiHidden/>
    <w:rsid w:val="001B1B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ccwdata.org/web/guest/condition-categori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factfinder.census.gov/faces/nav/jsf/pages/download_center.xhtm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wardm1@mail.nih.gov" TargetMode="External"/><Relationship Id="rId11" Type="http://schemas.openxmlformats.org/officeDocument/2006/relationships/hyperlink" Target="https://www.cms.gov/Research-Statistics-Data-and-Systems/Statistics-Trends-and-Reports/Medicare-Geographic-Variation/GV_PUF.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dartmouthatlas.org" TargetMode="Externa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hyperlink" Target="https://www.cms.gov/Research-Statistics-Data-and-Systems/Statistics-Trends-and-Reports/MCRAdvPartDEnrolDat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19</Pages>
  <Words>4479</Words>
  <Characters>25532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Ward</dc:creator>
  <cp:keywords/>
  <dc:description/>
  <cp:lastModifiedBy>Abhijit Dasgupta</cp:lastModifiedBy>
  <cp:revision>23</cp:revision>
  <cp:lastPrinted>2019-05-22T20:31:00Z</cp:lastPrinted>
  <dcterms:created xsi:type="dcterms:W3CDTF">2019-05-22T21:00:00Z</dcterms:created>
  <dcterms:modified xsi:type="dcterms:W3CDTF">2019-05-29T01:41:00Z</dcterms:modified>
</cp:coreProperties>
</file>